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69F46" w14:textId="367C1A6A" w:rsidR="00BF0770" w:rsidRDefault="00C50C07">
      <w:r>
        <w:t>Intro</w:t>
      </w:r>
    </w:p>
    <w:p w14:paraId="520E261B" w14:textId="769C1D4F" w:rsidR="00244FC0" w:rsidRDefault="00244FC0">
      <w:r>
        <w:t>*</w:t>
      </w:r>
      <w:r w:rsidR="00F94DF5">
        <w:t>Introduce initial exercise*</w:t>
      </w:r>
    </w:p>
    <w:p w14:paraId="5E1D5E67" w14:textId="7CA38C8C" w:rsidR="00590F48" w:rsidRDefault="00613852">
      <w:r>
        <w:t>Five</w:t>
      </w:r>
      <w:r w:rsidR="0066334C">
        <w:t xml:space="preserve"> interpretations, raise hands on which one you think is right.</w:t>
      </w:r>
    </w:p>
    <w:p w14:paraId="7EB2E863" w14:textId="4A1D4FE6" w:rsidR="0037736B" w:rsidRDefault="0037736B" w:rsidP="0030239E">
      <w:pPr>
        <w:pStyle w:val="ListParagraph"/>
        <w:numPr>
          <w:ilvl w:val="0"/>
          <w:numId w:val="1"/>
        </w:numPr>
      </w:pPr>
      <w:r>
        <w:t xml:space="preserve">Quantum mechanics means we </w:t>
      </w:r>
      <w:r w:rsidR="00BB5739">
        <w:t xml:space="preserve">don’t know anything precise about our particle since </w:t>
      </w:r>
      <w:r w:rsidR="00040886">
        <w:t>it’s some weird thing with some particle properties and some wave properties</w:t>
      </w:r>
    </w:p>
    <w:p w14:paraId="23B3366B" w14:textId="26F77792" w:rsidR="00D444D2" w:rsidRDefault="0030239E" w:rsidP="0030239E">
      <w:pPr>
        <w:pStyle w:val="ListParagraph"/>
        <w:numPr>
          <w:ilvl w:val="0"/>
          <w:numId w:val="1"/>
        </w:numPr>
      </w:pPr>
      <w:r>
        <w:t>The particle has a position and momentum, but if you get quite detailed information about the position by doing some measurement, you can only get vague information about the momentum</w:t>
      </w:r>
    </w:p>
    <w:p w14:paraId="3D1034BE" w14:textId="425F4E3A" w:rsidR="0030239E" w:rsidRDefault="00834D17" w:rsidP="0030239E">
      <w:pPr>
        <w:pStyle w:val="ListParagraph"/>
        <w:numPr>
          <w:ilvl w:val="0"/>
          <w:numId w:val="1"/>
        </w:numPr>
      </w:pPr>
      <w:r>
        <w:t xml:space="preserve">We can’t create instruments accurate enough to </w:t>
      </w:r>
      <w:r w:rsidR="0030239E">
        <w:t>find the particle</w:t>
      </w:r>
      <w:r w:rsidR="00393344">
        <w:t>’</w:t>
      </w:r>
      <w:r w:rsidR="0030239E">
        <w:t>s</w:t>
      </w:r>
      <w:r w:rsidR="00393344">
        <w:t xml:space="preserve"> </w:t>
      </w:r>
      <w:r w:rsidR="00583164">
        <w:t xml:space="preserve">exact </w:t>
      </w:r>
      <w:r w:rsidR="00393344">
        <w:t>position/momentum</w:t>
      </w:r>
      <w:r w:rsidR="003C7777">
        <w:t>, because</w:t>
      </w:r>
      <w:r w:rsidR="00E74B5D">
        <w:t xml:space="preserve"> </w:t>
      </w:r>
      <w:r w:rsidR="003C7777">
        <w:t>when you make a</w:t>
      </w:r>
      <w:r w:rsidR="00FC05F9">
        <w:t xml:space="preserve"> measurement</w:t>
      </w:r>
      <w:r w:rsidR="00B87C01">
        <w:t xml:space="preserve"> of position</w:t>
      </w:r>
      <w:r w:rsidR="00232ED2">
        <w:t xml:space="preserve"> and</w:t>
      </w:r>
      <w:r w:rsidR="00B17301">
        <w:t xml:space="preserve"> </w:t>
      </w:r>
      <w:r w:rsidR="003C7777">
        <w:t>it</w:t>
      </w:r>
      <w:r w:rsidR="00B17301">
        <w:t xml:space="preserve"> </w:t>
      </w:r>
      <w:r w:rsidR="00844DD1">
        <w:t>creates a disturbance in the measurement of momentum</w:t>
      </w:r>
      <w:r w:rsidR="00D86308">
        <w:t>.</w:t>
      </w:r>
      <w:r w:rsidR="00B17301">
        <w:t xml:space="preserve"> </w:t>
      </w:r>
      <w:r w:rsidR="0079744A">
        <w:t>F</w:t>
      </w:r>
      <w:r w:rsidR="00262903">
        <w:t xml:space="preserve">or example, when hitting a particle with a photon/light to get </w:t>
      </w:r>
      <w:r w:rsidR="002C0E37">
        <w:t>its</w:t>
      </w:r>
      <w:r w:rsidR="00262903">
        <w:t xml:space="preserve"> position</w:t>
      </w:r>
      <w:r w:rsidR="00F9058F">
        <w:t>, you</w:t>
      </w:r>
      <w:r w:rsidR="00752963">
        <w:t xml:space="preserve"> need the light to have a very small wavelength, but it now has high energy/momentum which it gives to the particle, giving high uncertainty to momentum</w:t>
      </w:r>
    </w:p>
    <w:p w14:paraId="1F4A121B" w14:textId="2A4EA3F8" w:rsidR="00AA40C0" w:rsidRDefault="00AA40C0" w:rsidP="0030239E">
      <w:pPr>
        <w:pStyle w:val="ListParagraph"/>
        <w:numPr>
          <w:ilvl w:val="0"/>
          <w:numId w:val="1"/>
        </w:numPr>
      </w:pPr>
      <w:r>
        <w:t xml:space="preserve">The particle is </w:t>
      </w:r>
      <w:r w:rsidR="005F2642">
        <w:t xml:space="preserve">always </w:t>
      </w:r>
      <w:r>
        <w:t xml:space="preserve">in a bunch of different positions and momentums, </w:t>
      </w:r>
      <w:r w:rsidR="008E1827">
        <w:t xml:space="preserve">like a fuzzy ball instead of a solid </w:t>
      </w:r>
      <w:r w:rsidR="00ED36DF">
        <w:t>particle</w:t>
      </w:r>
      <w:r w:rsidR="008E1827">
        <w:t xml:space="preserve">, and we can never tell </w:t>
      </w:r>
      <w:r w:rsidR="00E83B66">
        <w:t xml:space="preserve">that </w:t>
      </w:r>
      <w:r w:rsidR="001B75EF">
        <w:t xml:space="preserve">fuzzy </w:t>
      </w:r>
      <w:r w:rsidR="00E83B66">
        <w:t>ball’s position and momentum</w:t>
      </w:r>
      <w:r w:rsidR="00E31642">
        <w:t xml:space="preserve"> to a certain precision</w:t>
      </w:r>
    </w:p>
    <w:p w14:paraId="7480A43B" w14:textId="3C7DC762" w:rsidR="00752963" w:rsidRDefault="002D280F" w:rsidP="0030239E">
      <w:pPr>
        <w:pStyle w:val="ListParagraph"/>
        <w:numPr>
          <w:ilvl w:val="0"/>
          <w:numId w:val="1"/>
        </w:numPr>
      </w:pPr>
      <w:r>
        <w:t xml:space="preserve">The particle has a lot of different positions and momentums, but if we say </w:t>
      </w:r>
      <w:r w:rsidR="00EC7386">
        <w:t>the particle is “mostly” in a very small range of positions, then it is “mostly” in a large range of momenta.</w:t>
      </w:r>
      <w:r w:rsidR="002C3FD6">
        <w:t xml:space="preserve"> </w:t>
      </w:r>
    </w:p>
    <w:p w14:paraId="4056C0F6" w14:textId="6A8E4EFE" w:rsidR="004B1892" w:rsidRDefault="004B1892" w:rsidP="004B1892"/>
    <w:p w14:paraId="7079438E" w14:textId="7721A441" w:rsidR="004B1892" w:rsidRDefault="004B1892" w:rsidP="004B1892"/>
    <w:p w14:paraId="60A7539D" w14:textId="0E3F8D92" w:rsidR="004B1892" w:rsidRDefault="004B1892" w:rsidP="004B1892"/>
    <w:p w14:paraId="3726E438" w14:textId="6A0E0B70" w:rsidR="004B1892" w:rsidRDefault="004B1892" w:rsidP="004B1892"/>
    <w:p w14:paraId="37D9B263" w14:textId="359D4C9E" w:rsidR="004B1892" w:rsidRDefault="004B1892" w:rsidP="004B1892"/>
    <w:p w14:paraId="6E911C44" w14:textId="4FF658DC" w:rsidR="004B1892" w:rsidRDefault="004B1892" w:rsidP="004B1892"/>
    <w:p w14:paraId="38BBC903" w14:textId="77777777" w:rsidR="004B1892" w:rsidRDefault="004B1892" w:rsidP="004B1892"/>
    <w:p w14:paraId="6459F314" w14:textId="7148D1DF" w:rsidR="00190EFD" w:rsidRDefault="00190EFD" w:rsidP="00190EFD">
      <w:r>
        <w:t>Why wrong</w:t>
      </w:r>
    </w:p>
    <w:p w14:paraId="53B1775F" w14:textId="0E9E608E" w:rsidR="00CE2921" w:rsidRDefault="00083B8B" w:rsidP="00380D56">
      <w:pPr>
        <w:pStyle w:val="ListParagraph"/>
        <w:numPr>
          <w:ilvl w:val="0"/>
          <w:numId w:val="2"/>
        </w:numPr>
      </w:pPr>
      <w:r>
        <w:t>No</w:t>
      </w:r>
      <w:r w:rsidR="008D5463">
        <w:t xml:space="preserve">, </w:t>
      </w:r>
      <w:r w:rsidR="007F46B3">
        <w:t>particle is fuzzy, but if it was *only* fuzzy we could minimise the fuzziness</w:t>
      </w:r>
    </w:p>
    <w:p w14:paraId="5749A482" w14:textId="72E81948" w:rsidR="00083B8B" w:rsidRDefault="00AE5850" w:rsidP="00380D56">
      <w:pPr>
        <w:pStyle w:val="ListParagraph"/>
        <w:numPr>
          <w:ilvl w:val="0"/>
          <w:numId w:val="2"/>
        </w:numPr>
      </w:pPr>
      <w:r>
        <w:t>No</w:t>
      </w:r>
      <w:r w:rsidR="008D5463">
        <w:t>,</w:t>
      </w:r>
      <w:r w:rsidR="00647E26">
        <w:t xml:space="preserve"> </w:t>
      </w:r>
      <w:r w:rsidR="00A64157">
        <w:t>can’t measure momentum and position at same time, nonsense</w:t>
      </w:r>
    </w:p>
    <w:p w14:paraId="4E4E5528" w14:textId="2A8281AC" w:rsidR="00AE5850" w:rsidRDefault="00745C29" w:rsidP="00380D56">
      <w:pPr>
        <w:pStyle w:val="ListParagraph"/>
        <w:numPr>
          <w:ilvl w:val="0"/>
          <w:numId w:val="2"/>
        </w:numPr>
      </w:pPr>
      <w:r>
        <w:t xml:space="preserve">It’s not about measurement at all, </w:t>
      </w:r>
      <w:r w:rsidR="001F5831">
        <w:t>it’s intrinsic property</w:t>
      </w:r>
    </w:p>
    <w:p w14:paraId="6BB57B86" w14:textId="551B9709" w:rsidR="001F5831" w:rsidRDefault="00E86E43" w:rsidP="00380D56">
      <w:pPr>
        <w:pStyle w:val="ListParagraph"/>
        <w:numPr>
          <w:ilvl w:val="0"/>
          <w:numId w:val="2"/>
        </w:numPr>
      </w:pPr>
      <w:r>
        <w:t xml:space="preserve">It’s not *always* </w:t>
      </w:r>
      <w:r w:rsidR="00EC0C2A">
        <w:t>in a superposition, it has to collapse</w:t>
      </w:r>
    </w:p>
    <w:p w14:paraId="1E7E23D7" w14:textId="753D7A37" w:rsidR="00EC0C2A" w:rsidRDefault="00EC0C2A" w:rsidP="00380D56">
      <w:pPr>
        <w:pStyle w:val="ListParagraph"/>
        <w:numPr>
          <w:ilvl w:val="0"/>
          <w:numId w:val="2"/>
        </w:numPr>
      </w:pPr>
      <w:r>
        <w:t>Right</w:t>
      </w:r>
    </w:p>
    <w:p w14:paraId="5AAC205F" w14:textId="6425B736" w:rsidR="00CE2921" w:rsidRDefault="008C6AD0">
      <w:r>
        <w:t xml:space="preserve">Now in my script, </w:t>
      </w:r>
      <w:r w:rsidR="00C4101A">
        <w:t xml:space="preserve">I’ve imagined that </w:t>
      </w:r>
      <w:r w:rsidR="00981CEF">
        <w:t xml:space="preserve">most of you </w:t>
      </w:r>
      <w:r w:rsidR="00F0176B">
        <w:t xml:space="preserve">didn’t get this right. </w:t>
      </w:r>
      <w:proofErr w:type="gramStart"/>
      <w:r w:rsidR="00265334">
        <w:t>So</w:t>
      </w:r>
      <w:proofErr w:type="gramEnd"/>
      <w:r w:rsidR="00265334">
        <w:t xml:space="preserve"> if</w:t>
      </w:r>
      <w:r w:rsidR="000A0A94">
        <w:t xml:space="preserve"> you </w:t>
      </w:r>
      <w:r w:rsidR="00721204">
        <w:t>didn’t</w:t>
      </w:r>
      <w:r w:rsidR="00A216DE">
        <w:t xml:space="preserve"> get it wrong</w:t>
      </w:r>
      <w:r w:rsidR="00721204">
        <w:t xml:space="preserve"> well d</w:t>
      </w:r>
      <w:r w:rsidR="00986F65">
        <w:t>one.</w:t>
      </w:r>
    </w:p>
    <w:p w14:paraId="15F27AD8" w14:textId="6F4447D3" w:rsidR="001021B5" w:rsidRDefault="001021B5">
      <w:r>
        <w:t>If you did, I’m not surprised.</w:t>
      </w:r>
    </w:p>
    <w:p w14:paraId="70CAAEE2" w14:textId="4D2A02FF" w:rsidR="0022449A" w:rsidRDefault="004E4440">
      <w:r>
        <w:t>But one thing that’s interesting about this theory, is how wrongly interpreted it is</w:t>
      </w:r>
      <w:r w:rsidR="00246414">
        <w:t>.</w:t>
      </w:r>
      <w:r w:rsidR="00B9429D">
        <w:t xml:space="preserve"> </w:t>
      </w:r>
      <w:r w:rsidR="0022449A">
        <w:t xml:space="preserve">I mean you can see the equation, but </w:t>
      </w:r>
      <w:r w:rsidR="00BB2740">
        <w:t xml:space="preserve">there’s </w:t>
      </w:r>
      <w:r w:rsidR="00175A31">
        <w:t>lots of ways people have managed to get this wrong.</w:t>
      </w:r>
      <w:r w:rsidR="00A32B60">
        <w:t xml:space="preserve"> To me that’s one of the reasons</w:t>
      </w:r>
      <w:r w:rsidR="006716F0">
        <w:t xml:space="preserve"> why mathematics is so important in physics, it makes sure you actually understand </w:t>
      </w:r>
      <w:r w:rsidR="006716F0">
        <w:lastRenderedPageBreak/>
        <w:t xml:space="preserve">what’s going on. </w:t>
      </w:r>
      <w:r w:rsidR="003D074E">
        <w:t xml:space="preserve">Instead of just going, mm </w:t>
      </w:r>
      <w:r w:rsidR="00306B34">
        <w:t>I</w:t>
      </w:r>
      <w:r w:rsidR="00DE5E69">
        <w:t xml:space="preserve"> move</w:t>
      </w:r>
      <w:r w:rsidR="00306B34">
        <w:t xml:space="preserve"> things </w:t>
      </w:r>
      <w:r w:rsidR="00DE5E69">
        <w:t xml:space="preserve">with force, or hmm </w:t>
      </w:r>
      <w:r w:rsidR="00F0419F">
        <w:t>double slit experiment</w:t>
      </w:r>
      <w:r w:rsidR="00CB3D7D">
        <w:t xml:space="preserve"> is a thing, it gives you theories you can apply to many different scenarios and experimentally verify.</w:t>
      </w:r>
    </w:p>
    <w:p w14:paraId="4F96CC7A" w14:textId="14AC5272" w:rsidR="00266B76" w:rsidRDefault="00266B76">
      <w:r>
        <w:t xml:space="preserve">Now saying that, </w:t>
      </w:r>
      <w:r w:rsidR="00D06FE1">
        <w:t xml:space="preserve">this talk is </w:t>
      </w:r>
      <w:r w:rsidR="00A96B45">
        <w:t>probably not going to have much maths at all.</w:t>
      </w:r>
      <w:r w:rsidR="00FF74A8">
        <w:t xml:space="preserve"> </w:t>
      </w:r>
      <w:proofErr w:type="gramStart"/>
      <w:r w:rsidR="00FF74A8">
        <w:t>So</w:t>
      </w:r>
      <w:proofErr w:type="gramEnd"/>
      <w:r w:rsidR="00FF74A8">
        <w:t xml:space="preserve"> don’t pretend as if everything </w:t>
      </w:r>
      <w:r w:rsidR="00943F69">
        <w:t xml:space="preserve">here is a rigorous proof, because 1. I barely understand what I’m doing and 2. </w:t>
      </w:r>
      <w:r w:rsidR="00EB08D8">
        <w:t xml:space="preserve">This is very </w:t>
      </w:r>
      <w:proofErr w:type="spellStart"/>
      <w:r w:rsidR="00EB08D8">
        <w:t>very</w:t>
      </w:r>
      <w:proofErr w:type="spellEnd"/>
      <w:r w:rsidR="00EB08D8">
        <w:t xml:space="preserve"> </w:t>
      </w:r>
      <w:proofErr w:type="spellStart"/>
      <w:r w:rsidR="00EB08D8">
        <w:t>very</w:t>
      </w:r>
      <w:proofErr w:type="spellEnd"/>
      <w:r w:rsidR="00EB08D8">
        <w:t xml:space="preserve"> non-rigorous</w:t>
      </w:r>
    </w:p>
    <w:p w14:paraId="31E38EB2" w14:textId="11FD9049" w:rsidR="00907F6F" w:rsidRDefault="00907F6F">
      <w:r>
        <w:t xml:space="preserve">There might be a part 2 of this where I actually go through the derivation and stuff, but </w:t>
      </w:r>
      <w:r w:rsidR="00FF07D8">
        <w:t xml:space="preserve">I think that </w:t>
      </w:r>
      <w:r w:rsidR="00095396">
        <w:t>would take about 40 min.</w:t>
      </w:r>
    </w:p>
    <w:p w14:paraId="5BB7F8D5" w14:textId="5A5BAE9C" w:rsidR="000B2D9C" w:rsidRDefault="003265F4">
      <w:pPr>
        <w:pBdr>
          <w:bottom w:val="single" w:sz="12" w:space="1" w:color="auto"/>
        </w:pBdr>
      </w:pPr>
      <w:proofErr w:type="gramStart"/>
      <w:r>
        <w:t>Anyway</w:t>
      </w:r>
      <w:proofErr w:type="gramEnd"/>
      <w:r>
        <w:t xml:space="preserve"> but hopefully I’ll be able to explain what this actually means.</w:t>
      </w:r>
      <w:r w:rsidR="000B2D9C">
        <w:t xml:space="preserve"> * show equation*</w:t>
      </w:r>
    </w:p>
    <w:p w14:paraId="0A466AAC" w14:textId="21F15280" w:rsidR="00014658" w:rsidRDefault="002F6674">
      <w:pPr>
        <w:pBdr>
          <w:bottom w:val="single" w:sz="12" w:space="1" w:color="auto"/>
        </w:pBdr>
      </w:pPr>
      <w:r>
        <w:t xml:space="preserve">The most important </w:t>
      </w:r>
      <w:r w:rsidR="004D62C5">
        <w:t xml:space="preserve">thing </w:t>
      </w:r>
      <w:r w:rsidR="009347DC">
        <w:t xml:space="preserve">I hope I’m able to explain </w:t>
      </w:r>
      <w:r w:rsidR="00467773">
        <w:t xml:space="preserve">is that </w:t>
      </w:r>
      <w:r w:rsidR="002F3336">
        <w:t xml:space="preserve">HUP is not about </w:t>
      </w:r>
      <w:r w:rsidR="005D3CB6">
        <w:t>measurement.</w:t>
      </w:r>
    </w:p>
    <w:p w14:paraId="70C345ED" w14:textId="7C5F93FC" w:rsidR="005D3CB6" w:rsidRDefault="005D3CB6">
      <w:pPr>
        <w:pBdr>
          <w:bottom w:val="single" w:sz="12" w:space="1" w:color="auto"/>
        </w:pBdr>
      </w:pPr>
      <w:r>
        <w:t>I’ll repeat again.</w:t>
      </w:r>
      <w:r w:rsidR="008D679E" w:rsidRPr="008D679E">
        <w:t xml:space="preserve"> </w:t>
      </w:r>
      <w:r w:rsidR="008D679E">
        <w:t>HUP is not about measurement.</w:t>
      </w:r>
      <w:r w:rsidR="0026472B">
        <w:t xml:space="preserve"> It is </w:t>
      </w:r>
      <w:proofErr w:type="gramStart"/>
      <w:r w:rsidR="0026472B">
        <w:t xml:space="preserve">actually </w:t>
      </w:r>
      <w:r w:rsidR="001432B8">
        <w:t xml:space="preserve"> a</w:t>
      </w:r>
      <w:proofErr w:type="gramEnd"/>
      <w:r w:rsidR="001432B8">
        <w:t xml:space="preserve"> mathematical consequence </w:t>
      </w:r>
      <w:r w:rsidR="00AA7B65">
        <w:t xml:space="preserve">of </w:t>
      </w:r>
      <w:r w:rsidR="00DD6388">
        <w:t xml:space="preserve">quantum </w:t>
      </w:r>
      <w:r w:rsidR="00BC7DD2">
        <w:t>mechanics’</w:t>
      </w:r>
      <w:r w:rsidR="00DD6388">
        <w:t xml:space="preserve"> </w:t>
      </w:r>
      <w:r w:rsidR="00707763">
        <w:t>r</w:t>
      </w:r>
      <w:r w:rsidR="00DD6388">
        <w:t>ules.</w:t>
      </w:r>
    </w:p>
    <w:p w14:paraId="18F7EF5F" w14:textId="1063795B" w:rsidR="008A09E9" w:rsidRPr="008141A7" w:rsidRDefault="008A09E9" w:rsidP="008A09E9">
      <w:pPr>
        <w:rPr>
          <w:color w:val="FF0000"/>
        </w:rPr>
      </w:pPr>
      <w:r w:rsidRPr="008141A7">
        <w:rPr>
          <w:color w:val="FF0000"/>
        </w:rPr>
        <w:t>(Maybe explain Heisenberg’s thought experiment</w:t>
      </w:r>
      <w:r>
        <w:rPr>
          <w:color w:val="FF0000"/>
        </w:rPr>
        <w:t>, e.g. why so many people get it wrong</w:t>
      </w:r>
      <w:r w:rsidRPr="008141A7">
        <w:rPr>
          <w:color w:val="FF0000"/>
        </w:rPr>
        <w:t>)</w:t>
      </w:r>
    </w:p>
    <w:p w14:paraId="58037DA4" w14:textId="77777777" w:rsidR="008A09E9" w:rsidRDefault="008A09E9">
      <w:pPr>
        <w:pBdr>
          <w:bottom w:val="single" w:sz="12" w:space="1" w:color="auto"/>
        </w:pBdr>
      </w:pPr>
    </w:p>
    <w:p w14:paraId="777880ED" w14:textId="431362A9" w:rsidR="00000310" w:rsidRDefault="00000310">
      <w:r>
        <w:t xml:space="preserve">But before we get to this bad boy, </w:t>
      </w:r>
      <w:r w:rsidR="00421D58">
        <w:t xml:space="preserve">I think </w:t>
      </w:r>
      <w:r w:rsidR="0096229A">
        <w:t>a tiny bit of ground work is useful.</w:t>
      </w:r>
    </w:p>
    <w:p w14:paraId="59BCC5E2" w14:textId="2234911E" w:rsidR="0096229A" w:rsidRDefault="009905CC">
      <w:proofErr w:type="gramStart"/>
      <w:r>
        <w:t>So</w:t>
      </w:r>
      <w:proofErr w:type="gramEnd"/>
      <w:r>
        <w:t xml:space="preserve"> </w:t>
      </w:r>
      <w:r w:rsidR="00C20B1E">
        <w:t xml:space="preserve">quantum mechanics in 5 minutes. </w:t>
      </w:r>
      <w:r w:rsidR="003C2EDA">
        <w:t>Ok so this is a wavefunction.</w:t>
      </w:r>
    </w:p>
    <w:p w14:paraId="55AFF8A0" w14:textId="705D9906" w:rsidR="003C2EDA" w:rsidRDefault="00B42D84">
      <w:r>
        <w:t>It</w:t>
      </w:r>
      <w:r w:rsidR="001751D7">
        <w:t xml:space="preserve"> contains all the info we could </w:t>
      </w:r>
      <w:r w:rsidR="0095776B">
        <w:t>have</w:t>
      </w:r>
      <w:r w:rsidR="001751D7">
        <w:t xml:space="preserve"> about </w:t>
      </w:r>
      <w:r w:rsidR="00C275BF">
        <w:t xml:space="preserve">our quantum </w:t>
      </w:r>
      <w:r w:rsidR="00872D9C">
        <w:t xml:space="preserve">system. </w:t>
      </w:r>
      <w:r w:rsidR="004956EA">
        <w:t>We like writing it as psi.</w:t>
      </w:r>
    </w:p>
    <w:p w14:paraId="51C465E1" w14:textId="00D0F19C" w:rsidR="009B0159" w:rsidRDefault="00FB4A37">
      <w:r>
        <w:t xml:space="preserve">These things with hats are operators, we </w:t>
      </w:r>
      <w:r w:rsidR="001D5765">
        <w:t xml:space="preserve">use them to act on the wavefunction </w:t>
      </w:r>
      <w:r w:rsidR="00195D99">
        <w:t xml:space="preserve">to </w:t>
      </w:r>
      <w:r w:rsidR="00D0797B">
        <w:t xml:space="preserve">extract </w:t>
      </w:r>
      <w:r w:rsidR="00177668">
        <w:t>an observable value.</w:t>
      </w:r>
    </w:p>
    <w:p w14:paraId="0054DD22" w14:textId="72FA1FEB" w:rsidR="00E95CF4" w:rsidRDefault="00A23153">
      <w:r>
        <w:t>e.g. position operator, momentum operator</w:t>
      </w:r>
    </w:p>
    <w:p w14:paraId="00A767FF" w14:textId="26DCC7BC" w:rsidR="005E4B42" w:rsidRDefault="00B60875">
      <w:r>
        <w:t>(show pictures)</w:t>
      </w:r>
    </w:p>
    <w:p w14:paraId="59605DDD" w14:textId="5732C5F6" w:rsidR="000D67C4" w:rsidRDefault="004F081D">
      <w:r>
        <w:t xml:space="preserve">And then we come to a thing called </w:t>
      </w:r>
      <w:proofErr w:type="spellStart"/>
      <w:r>
        <w:t>Born’s</w:t>
      </w:r>
      <w:proofErr w:type="spellEnd"/>
      <w:r>
        <w:t xml:space="preserve"> rule, it says </w:t>
      </w:r>
      <w:r w:rsidR="008B555D">
        <w:t xml:space="preserve">that </w:t>
      </w:r>
      <w:r w:rsidR="00BE05A3">
        <w:t>the</w:t>
      </w:r>
      <w:r w:rsidR="002D25A9">
        <w:t xml:space="preserve"> modulus of the</w:t>
      </w:r>
      <w:r w:rsidR="00BE05A3">
        <w:t xml:space="preserve"> wavefunction squared is</w:t>
      </w:r>
      <w:r w:rsidR="006F3539">
        <w:t xml:space="preserve"> </w:t>
      </w:r>
      <w:r w:rsidR="006047AB">
        <w:t>the</w:t>
      </w:r>
      <w:r w:rsidR="00275BA6">
        <w:t xml:space="preserve"> </w:t>
      </w:r>
      <w:r w:rsidR="0016113B">
        <w:t>probability</w:t>
      </w:r>
      <w:r w:rsidR="00446861">
        <w:t xml:space="preserve"> density</w:t>
      </w:r>
      <w:r w:rsidR="001B4171">
        <w:t xml:space="preserve"> of finding the particle at a location.</w:t>
      </w:r>
    </w:p>
    <w:p w14:paraId="51E146B5" w14:textId="1C1F7EF1" w:rsidR="008077CA" w:rsidRDefault="008077CA">
      <w:r w:rsidRPr="008077CA">
        <w:rPr>
          <w:noProof/>
        </w:rPr>
        <w:drawing>
          <wp:inline distT="0" distB="0" distL="0" distR="0" wp14:anchorId="7F5593A7" wp14:editId="0AE02198">
            <wp:extent cx="3181350" cy="1583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556" cy="15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708B" w14:textId="49918731" w:rsidR="00EE3E0B" w:rsidRDefault="008077CA">
      <w:r>
        <w:t xml:space="preserve">Since this is continuous, you can’t actually just </w:t>
      </w:r>
      <w:r w:rsidR="005C56A4">
        <w:t xml:space="preserve">choose a value of x </w:t>
      </w:r>
      <w:r w:rsidR="00B96766">
        <w:t xml:space="preserve">to find </w:t>
      </w:r>
      <w:proofErr w:type="gramStart"/>
      <w:r w:rsidR="00B96766">
        <w:t>it’s</w:t>
      </w:r>
      <w:proofErr w:type="gramEnd"/>
      <w:r w:rsidR="00B96766">
        <w:t xml:space="preserve"> probability, you always need to select a range of </w:t>
      </w:r>
      <w:proofErr w:type="spellStart"/>
      <w:r w:rsidR="00B96766">
        <w:t>xs</w:t>
      </w:r>
      <w:proofErr w:type="spellEnd"/>
      <w:r w:rsidR="00B96766">
        <w:t>.</w:t>
      </w:r>
    </w:p>
    <w:p w14:paraId="29F746F6" w14:textId="31BBD7A5" w:rsidR="00B72FCE" w:rsidRDefault="00365B2A">
      <w:r>
        <w:t xml:space="preserve">In </w:t>
      </w:r>
      <w:proofErr w:type="gramStart"/>
      <w:r>
        <w:t>fact</w:t>
      </w:r>
      <w:proofErr w:type="gramEnd"/>
      <w:r>
        <w:t xml:space="preserve"> it’s actually the modulus </w:t>
      </w:r>
      <w:r w:rsidR="00B95B3A">
        <w:t xml:space="preserve">of the wavefunction multiplied </w:t>
      </w:r>
      <w:r w:rsidR="006D028C">
        <w:t xml:space="preserve">by its complex conjugate, but that’s just because </w:t>
      </w:r>
      <w:r w:rsidR="00A437F4">
        <w:t>we like real observables, like position and momentum</w:t>
      </w:r>
      <w:r w:rsidR="0082225D">
        <w:t>.</w:t>
      </w:r>
    </w:p>
    <w:p w14:paraId="0E4CAD36" w14:textId="3A8F2E74" w:rsidR="005D390C" w:rsidRDefault="005D390C">
      <w:r>
        <w:lastRenderedPageBreak/>
        <w:t xml:space="preserve">But what it actually means, if we set up a bunch of identical states in the same position, </w:t>
      </w:r>
      <w:r w:rsidR="00B03FE7">
        <w:t>and then we measured all of them identically</w:t>
      </w:r>
      <w:r w:rsidR="0098202A">
        <w:t xml:space="preserve">, our spread is </w:t>
      </w:r>
      <w:r w:rsidR="009649F6">
        <w:t>going to look like that.</w:t>
      </w:r>
      <w:r w:rsidR="008077CA" w:rsidRPr="008077CA">
        <w:t xml:space="preserve"> </w:t>
      </w:r>
      <w:r w:rsidR="008077CA" w:rsidRPr="00EE3E0B">
        <w:rPr>
          <w:noProof/>
        </w:rPr>
        <w:drawing>
          <wp:inline distT="0" distB="0" distL="0" distR="0" wp14:anchorId="2ACF186F" wp14:editId="65E919C9">
            <wp:extent cx="2800350" cy="115972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402" cy="11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B6D5" w14:textId="1102F711" w:rsidR="00F57106" w:rsidRDefault="004303DC">
      <w:r>
        <w:t xml:space="preserve">It doesn’t mean if we measured </w:t>
      </w:r>
      <w:r w:rsidR="00B75F6C">
        <w:t>it a bunch of times in a row, we’d get a spread like that, because measuring changes the wavefunction.</w:t>
      </w:r>
      <w:r w:rsidR="006D14B5">
        <w:t xml:space="preserve"> </w:t>
      </w:r>
      <w:r w:rsidR="00650BBC">
        <w:t xml:space="preserve">That’s called </w:t>
      </w:r>
      <w:r w:rsidR="009D2EF7">
        <w:t>wavefunction collapse.</w:t>
      </w:r>
      <w:r w:rsidR="00251247">
        <w:t xml:space="preserve"> And it’s extremely weird and we don’t know why it happens, </w:t>
      </w:r>
      <w:r w:rsidR="00975BFF">
        <w:t>it just does.</w:t>
      </w:r>
    </w:p>
    <w:p w14:paraId="39CCFC60" w14:textId="07FAC75E" w:rsidR="006A52DE" w:rsidRDefault="006A52DE"/>
    <w:p w14:paraId="3ABF287B" w14:textId="5280CD86" w:rsidR="006A52DE" w:rsidRDefault="006A52DE"/>
    <w:p w14:paraId="48D8F4CD" w14:textId="46343F27" w:rsidR="006A52DE" w:rsidRDefault="006A52DE"/>
    <w:p w14:paraId="5D679D79" w14:textId="77777777" w:rsidR="006A52DE" w:rsidRPr="009D2EF7" w:rsidRDefault="006A52DE"/>
    <w:p w14:paraId="4B086E5C" w14:textId="72F21BB3" w:rsidR="006A52DE" w:rsidRDefault="00BF1734">
      <w:r>
        <w:t xml:space="preserve">Before you </w:t>
      </w:r>
      <w:r w:rsidR="006A52DE">
        <w:t xml:space="preserve">go </w:t>
      </w:r>
      <w:r>
        <w:t>hmmm,</w:t>
      </w:r>
      <w:r w:rsidR="009215B2">
        <w:t xml:space="preserve"> what if I do this.</w:t>
      </w:r>
    </w:p>
    <w:p w14:paraId="52B6FC0F" w14:textId="77777777" w:rsidR="00D25924" w:rsidRDefault="006A52DE">
      <w:r w:rsidRPr="006A52DE">
        <w:rPr>
          <w:noProof/>
        </w:rPr>
        <w:drawing>
          <wp:inline distT="0" distB="0" distL="0" distR="0" wp14:anchorId="410E0DCB" wp14:editId="0F040D87">
            <wp:extent cx="3038475" cy="16421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08" cy="16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734">
        <w:t xml:space="preserve"> </w:t>
      </w:r>
    </w:p>
    <w:p w14:paraId="0B546861" w14:textId="4A09D9C1" w:rsidR="00C84B63" w:rsidRDefault="007F205C">
      <w:proofErr w:type="spellStart"/>
      <w:r>
        <w:t>Born’s</w:t>
      </w:r>
      <w:proofErr w:type="spellEnd"/>
      <w:r>
        <w:t xml:space="preserve"> rule</w:t>
      </w:r>
      <w:r w:rsidR="00293CBD">
        <w:t xml:space="preserve"> applies to every situation </w:t>
      </w:r>
      <w:r w:rsidR="00D25924">
        <w:t>(</w:t>
      </w:r>
      <w:proofErr w:type="spellStart"/>
      <w:r w:rsidR="00293CBD">
        <w:t>afaik</w:t>
      </w:r>
      <w:proofErr w:type="spellEnd"/>
      <w:r w:rsidR="00D25924">
        <w:t>)</w:t>
      </w:r>
      <w:r w:rsidR="00C84B63">
        <w:t xml:space="preserve"> because </w:t>
      </w:r>
      <w:r w:rsidR="00A14F33">
        <w:t>all wavefunctions have to be square integrable</w:t>
      </w:r>
      <w:r w:rsidR="00F53E2F">
        <w:t xml:space="preserve">, which means </w:t>
      </w:r>
      <w:r w:rsidR="000368A5">
        <w:t xml:space="preserve">we basically need to </w:t>
      </w:r>
      <w:r w:rsidR="002832CC">
        <w:t>be able to find the area under |psi|^2</w:t>
      </w:r>
      <w:r w:rsidR="000343A6">
        <w:t xml:space="preserve">. </w:t>
      </w:r>
      <w:r w:rsidR="003C3754">
        <w:t xml:space="preserve">That’s because we need to be able to multiply it </w:t>
      </w:r>
      <w:r w:rsidR="003E214D">
        <w:t xml:space="preserve">by a constant </w:t>
      </w:r>
      <w:r w:rsidR="00F17AE9">
        <w:t>to get it to equal one, as the sum of the probabilities should hopefully equal 1. That’s called normalization.</w:t>
      </w:r>
    </w:p>
    <w:p w14:paraId="76F3A9EF" w14:textId="27D9049F" w:rsidR="00937A2C" w:rsidRDefault="00937A2C">
      <w:r>
        <w:t xml:space="preserve">But getting back to probability distribution, </w:t>
      </w:r>
      <w:r w:rsidR="007D6E4D">
        <w:t xml:space="preserve">this collapse is actually why </w:t>
      </w:r>
      <w:r w:rsidR="008A7568">
        <w:t xml:space="preserve">the first </w:t>
      </w:r>
      <w:r w:rsidR="00C903D2">
        <w:t>statement we mentioned earlier is wrong.</w:t>
      </w:r>
      <w:r w:rsidR="009151B8">
        <w:t xml:space="preserve"> Once we measure </w:t>
      </w:r>
      <w:r w:rsidR="005B56CE">
        <w:t>position the state changes</w:t>
      </w:r>
      <w:r w:rsidR="00265B97">
        <w:t xml:space="preserve">. After you measure position, </w:t>
      </w:r>
      <w:r w:rsidR="00B1623E">
        <w:t xml:space="preserve">the </w:t>
      </w:r>
      <w:r w:rsidR="00DF6AB4">
        <w:t xml:space="preserve">state changes. </w:t>
      </w:r>
      <w:r w:rsidR="00930F7E">
        <w:t xml:space="preserve">We can </w:t>
      </w:r>
      <w:r w:rsidR="00156406">
        <w:t xml:space="preserve">actually </w:t>
      </w:r>
      <w:r w:rsidR="00930F7E">
        <w:t xml:space="preserve">model this probability distribution as being </w:t>
      </w:r>
      <w:r w:rsidR="00F54F57">
        <w:t>a superposition of states</w:t>
      </w:r>
      <w:r w:rsidR="001479FE">
        <w:t>, that collapses to one we</w:t>
      </w:r>
      <w:r w:rsidR="00036953">
        <w:t xml:space="preserve"> measure. </w:t>
      </w:r>
      <w:r w:rsidR="00CF51A8">
        <w:t xml:space="preserve">But this measured state can’t represent </w:t>
      </w:r>
      <w:r w:rsidR="009F731A">
        <w:t xml:space="preserve">the whole </w:t>
      </w:r>
      <w:r w:rsidR="00C66874">
        <w:t>superposition/probability distribution</w:t>
      </w:r>
      <w:r w:rsidR="00F50375">
        <w:t xml:space="preserve">, if we </w:t>
      </w:r>
      <w:r w:rsidR="00BC039A">
        <w:t>wanted,</w:t>
      </w:r>
      <w:r w:rsidR="00F50375">
        <w:t xml:space="preserve"> we could measure the momentum of the collapsed state</w:t>
      </w:r>
      <w:r w:rsidR="007B5534">
        <w:t xml:space="preserve"> and get a value there. </w:t>
      </w:r>
      <w:r w:rsidR="00915F82">
        <w:t xml:space="preserve">But that wouldn’t represent </w:t>
      </w:r>
      <w:r w:rsidR="00832C12">
        <w:t>the whole probability distribution.</w:t>
      </w:r>
      <w:r w:rsidR="00BA6DE6">
        <w:t xml:space="preserve"> And </w:t>
      </w:r>
      <w:r w:rsidR="00BC039A">
        <w:t>so,</w:t>
      </w:r>
      <w:r w:rsidR="00BA6DE6">
        <w:t xml:space="preserve"> there isn’t really such a thing as </w:t>
      </w:r>
      <w:r w:rsidR="00EA7773">
        <w:t xml:space="preserve">measuring </w:t>
      </w:r>
      <w:r w:rsidR="0095204D">
        <w:t xml:space="preserve">the position and momentum of a particle at the same time. </w:t>
      </w:r>
      <w:r w:rsidR="005F10EA">
        <w:t xml:space="preserve">The statement </w:t>
      </w:r>
      <w:r w:rsidR="009A4CBB">
        <w:t xml:space="preserve">is about </w:t>
      </w:r>
      <w:r w:rsidR="00C81D8C">
        <w:t xml:space="preserve">these probability </w:t>
      </w:r>
      <w:r w:rsidR="002D4C0E">
        <w:t xml:space="preserve">functions, not the state of an individual </w:t>
      </w:r>
      <w:r w:rsidR="0002263F">
        <w:t>particle.</w:t>
      </w:r>
    </w:p>
    <w:p w14:paraId="291B4CE6" w14:textId="5B71916D" w:rsidR="008925AF" w:rsidRDefault="00AC6980">
      <w:r>
        <w:t>And t</w:t>
      </w:r>
      <w:r w:rsidR="008925AF">
        <w:t xml:space="preserve">o actually </w:t>
      </w:r>
      <w:r w:rsidR="00DB1034">
        <w:t xml:space="preserve">show </w:t>
      </w:r>
      <w:r w:rsidR="00EC15EF">
        <w:t>Heisenberg’s</w:t>
      </w:r>
      <w:r w:rsidR="000942E4">
        <w:t xml:space="preserve"> uncertainty principle, we’d need to </w:t>
      </w:r>
      <w:r w:rsidR="00F13A09">
        <w:t xml:space="preserve">create an ensemble. </w:t>
      </w:r>
      <w:r w:rsidR="00EA287D">
        <w:t xml:space="preserve">A bunch of identical states </w:t>
      </w:r>
      <w:r w:rsidR="00E01E4A">
        <w:t xml:space="preserve">with the same initial </w:t>
      </w:r>
      <w:r w:rsidR="00EC15EF">
        <w:t>conditions and</w:t>
      </w:r>
      <w:r w:rsidR="00485C3A">
        <w:t xml:space="preserve"> look at the probability density created </w:t>
      </w:r>
      <w:r w:rsidR="00677F4A">
        <w:t>from</w:t>
      </w:r>
      <w:r w:rsidR="00485C3A">
        <w:t xml:space="preserve"> that image.</w:t>
      </w:r>
    </w:p>
    <w:p w14:paraId="08A39964" w14:textId="42F94739" w:rsidR="003C4324" w:rsidRDefault="00DC16BB">
      <w:r>
        <w:lastRenderedPageBreak/>
        <w:t xml:space="preserve">I haven’t actually mentioned what </w:t>
      </w:r>
      <w:r w:rsidR="00605379">
        <w:t xml:space="preserve">“uncertainty” </w:t>
      </w:r>
      <w:r w:rsidR="0088020C">
        <w:t xml:space="preserve">really means, </w:t>
      </w:r>
      <w:r w:rsidR="00E96665">
        <w:t xml:space="preserve">which is represented by sigma here. </w:t>
      </w:r>
      <w:r w:rsidR="00FF381A">
        <w:t>What it actually is, is the</w:t>
      </w:r>
      <w:r w:rsidR="007F009A">
        <w:t xml:space="preserve"> standard deviation, or variance of the </w:t>
      </w:r>
      <w:r w:rsidR="00EA4BE9">
        <w:t xml:space="preserve">probability distribution. </w:t>
      </w:r>
      <w:r w:rsidR="00CB4053">
        <w:t xml:space="preserve">You might have heard of standard deviation before, such as in height. </w:t>
      </w:r>
      <w:r w:rsidR="00B82CA3">
        <w:t xml:space="preserve">And this is a similar concept. </w:t>
      </w:r>
      <w:proofErr w:type="gramStart"/>
      <w:r w:rsidR="00B82CA3">
        <w:t>Basically</w:t>
      </w:r>
      <w:proofErr w:type="gramEnd"/>
      <w:r w:rsidR="00B82CA3">
        <w:t xml:space="preserve"> on average, how wide is this curve.</w:t>
      </w:r>
    </w:p>
    <w:p w14:paraId="702E2F78" w14:textId="5198A5D4" w:rsidR="00BE0E85" w:rsidRDefault="00BE0E85">
      <w:r w:rsidRPr="00BE0E85">
        <w:rPr>
          <w:noProof/>
        </w:rPr>
        <w:drawing>
          <wp:inline distT="0" distB="0" distL="0" distR="0" wp14:anchorId="681E8C8E" wp14:editId="3A66B920">
            <wp:extent cx="5731510" cy="2926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C31D" w14:textId="1ECF811E" w:rsidR="00E41776" w:rsidRDefault="00BE0E85">
      <w:r>
        <w:t xml:space="preserve">Here I’ll show how we actually get it. </w:t>
      </w:r>
      <w:proofErr w:type="gramStart"/>
      <w:r w:rsidR="00EF2595">
        <w:t>First</w:t>
      </w:r>
      <w:proofErr w:type="gramEnd"/>
      <w:r w:rsidR="00EF2595">
        <w:t xml:space="preserve"> we have an expectation value for </w:t>
      </w:r>
      <w:r w:rsidR="00354E34">
        <w:t>our position &lt;x&gt;</w:t>
      </w:r>
      <w:r w:rsidR="00881488">
        <w:t xml:space="preserve">, </w:t>
      </w:r>
      <w:r w:rsidR="002F650F">
        <w:t xml:space="preserve">I don’t want to spend too long explaining that but here it is. It’s essentially </w:t>
      </w:r>
      <w:r w:rsidR="00154F95">
        <w:t>a fancy word for mean and you can think of it as the average position of the wavefunction if you want. Note this doesn’t mean</w:t>
      </w:r>
      <w:r w:rsidR="00BC2400">
        <w:t xml:space="preserve"> that every particle you measure will be at that value, </w:t>
      </w:r>
      <w:r w:rsidR="00FF1DD5">
        <w:t>like if we had &lt;p&gt;=0</w:t>
      </w:r>
      <w:r w:rsidR="00912DAA">
        <w:t>, it’s just on average, when we measure it, it’s value will be zero.</w:t>
      </w:r>
    </w:p>
    <w:p w14:paraId="1999203C" w14:textId="2302F14A" w:rsidR="00BD3AEF" w:rsidRDefault="005F0AD6">
      <w:proofErr w:type="gramStart"/>
      <w:r>
        <w:t>So</w:t>
      </w:r>
      <w:proofErr w:type="gramEnd"/>
      <w:r>
        <w:t xml:space="preserve"> </w:t>
      </w:r>
      <w:r w:rsidR="009B3607">
        <w:t xml:space="preserve">to calculate a mean you have this summation, </w:t>
      </w:r>
      <w:r w:rsidR="00FD385C">
        <w:t xml:space="preserve">the </w:t>
      </w:r>
      <w:r w:rsidR="00F23A21">
        <w:t xml:space="preserve">mean is the </w:t>
      </w:r>
      <w:r w:rsidR="006D6887">
        <w:t xml:space="preserve">sum of each of the </w:t>
      </w:r>
      <w:r w:rsidR="00FB55A0">
        <w:t xml:space="preserve">states, multiplied by the probability it will occur. </w:t>
      </w:r>
      <w:r w:rsidR="009E68A2">
        <w:t xml:space="preserve">And this is actually </w:t>
      </w:r>
      <w:r w:rsidR="00575231">
        <w:t xml:space="preserve">what </w:t>
      </w:r>
      <w:proofErr w:type="gramStart"/>
      <w:r w:rsidR="00575231">
        <w:t>this integral does</w:t>
      </w:r>
      <w:proofErr w:type="gramEnd"/>
      <w:r w:rsidR="00575231">
        <w:t xml:space="preserve">, multiply each state by the chance of it happening. </w:t>
      </w:r>
      <w:r w:rsidR="00980027">
        <w:t xml:space="preserve">See examples here. </w:t>
      </w:r>
    </w:p>
    <w:p w14:paraId="73FF4A3C" w14:textId="22961A1A" w:rsidR="004E668B" w:rsidRDefault="00C70871">
      <w:r w:rsidRPr="00C70871">
        <w:rPr>
          <w:noProof/>
        </w:rPr>
        <w:drawing>
          <wp:inline distT="0" distB="0" distL="0" distR="0" wp14:anchorId="73741436" wp14:editId="186B52E9">
            <wp:extent cx="5731510" cy="3150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550" w14:textId="1D8329F6" w:rsidR="007974FB" w:rsidRDefault="00597D6D">
      <w:r>
        <w:lastRenderedPageBreak/>
        <w:t xml:space="preserve">This actually turns out to be why the position operator is x, because to calculate the position </w:t>
      </w:r>
      <w:r w:rsidR="00F16596">
        <w:t xml:space="preserve">a particle is somewhere, you use the </w:t>
      </w:r>
    </w:p>
    <w:p w14:paraId="4FD79DC9" w14:textId="77777777" w:rsidR="007974FB" w:rsidRDefault="007974FB"/>
    <w:p w14:paraId="5ED56F2F" w14:textId="77777777" w:rsidR="007974FB" w:rsidRDefault="007974FB"/>
    <w:p w14:paraId="41EAD999" w14:textId="2499DE59" w:rsidR="007974FB" w:rsidRDefault="007974FB">
      <w:r w:rsidRPr="00BE0E85">
        <w:rPr>
          <w:noProof/>
        </w:rPr>
        <w:drawing>
          <wp:inline distT="0" distB="0" distL="0" distR="0" wp14:anchorId="4B697B89" wp14:editId="540DBAC6">
            <wp:extent cx="5731510" cy="2926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CA42" w14:textId="5AE6CCE4" w:rsidR="001A1EEA" w:rsidRDefault="00202D2B">
      <w:r>
        <w:t xml:space="preserve">And </w:t>
      </w:r>
      <w:proofErr w:type="gramStart"/>
      <w:r>
        <w:t>so</w:t>
      </w:r>
      <w:proofErr w:type="gramEnd"/>
      <w:r>
        <w:t xml:space="preserve"> coming back to this, we want to see how wide this </w:t>
      </w:r>
      <w:proofErr w:type="spellStart"/>
      <w:r>
        <w:t>boi</w:t>
      </w:r>
      <w:proofErr w:type="spellEnd"/>
      <w:r>
        <w:t xml:space="preserve"> is. </w:t>
      </w:r>
      <w:proofErr w:type="gramStart"/>
      <w:r w:rsidR="00A2274B">
        <w:t>So</w:t>
      </w:r>
      <w:proofErr w:type="gramEnd"/>
      <w:r w:rsidR="00A2274B">
        <w:t xml:space="preserve"> you might tell me, </w:t>
      </w:r>
      <w:r w:rsidR="00F80B88">
        <w:t xml:space="preserve">Sean what if we try </w:t>
      </w:r>
      <w:r w:rsidR="002867A2">
        <w:t xml:space="preserve">finding the distance of </w:t>
      </w:r>
      <w:r w:rsidR="008A18E9">
        <w:t xml:space="preserve">delta x from the average. </w:t>
      </w:r>
      <w:r w:rsidR="0039306C">
        <w:t xml:space="preserve">Well </w:t>
      </w:r>
      <w:proofErr w:type="gramStart"/>
      <w:r w:rsidR="0039306C">
        <w:t>this equals</w:t>
      </w:r>
      <w:proofErr w:type="gramEnd"/>
      <w:r w:rsidR="0039306C">
        <w:t xml:space="preserve"> zero since </w:t>
      </w:r>
      <w:r w:rsidR="00812F4C">
        <w:t xml:space="preserve">we have both negative and positive </w:t>
      </w:r>
      <w:proofErr w:type="spellStart"/>
      <w:r w:rsidR="00812F4C">
        <w:t>dxs</w:t>
      </w:r>
      <w:proofErr w:type="spellEnd"/>
      <w:r w:rsidR="00812F4C">
        <w:t xml:space="preserve"> which cancel.</w:t>
      </w:r>
      <w:r w:rsidR="008E01EB">
        <w:t xml:space="preserve"> Then you might tell me to </w:t>
      </w:r>
      <w:r w:rsidR="006942C5">
        <w:t>find the modulus to get an actual number.</w:t>
      </w:r>
    </w:p>
    <w:p w14:paraId="634F278F" w14:textId="00CF24BE" w:rsidR="006942C5" w:rsidRDefault="006942C5">
      <w:r>
        <w:t xml:space="preserve">And if </w:t>
      </w:r>
      <w:r w:rsidR="00D86410">
        <w:t>you’ve</w:t>
      </w:r>
      <w:r>
        <w:t xml:space="preserve"> worked with </w:t>
      </w:r>
      <w:proofErr w:type="spellStart"/>
      <w:r>
        <w:t>moduluses</w:t>
      </w:r>
      <w:proofErr w:type="spellEnd"/>
      <w:r>
        <w:t xml:space="preserve"> in equations</w:t>
      </w:r>
      <w:r w:rsidR="00062C59">
        <w:t xml:space="preserve"> </w:t>
      </w:r>
      <w:r>
        <w:t>that is painful.</w:t>
      </w:r>
    </w:p>
    <w:p w14:paraId="381274CC" w14:textId="77777777" w:rsidR="0024385D" w:rsidRDefault="006942C5">
      <w:proofErr w:type="gramStart"/>
      <w:r>
        <w:t>So</w:t>
      </w:r>
      <w:proofErr w:type="gramEnd"/>
      <w:r>
        <w:t xml:space="preserve"> </w:t>
      </w:r>
      <w:r w:rsidR="00E0668F">
        <w:t xml:space="preserve">what we end up doing is squaring dx, </w:t>
      </w:r>
      <w:r w:rsidR="00665153">
        <w:t xml:space="preserve">and we call this </w:t>
      </w:r>
      <w:r w:rsidR="005F29BF">
        <w:t>the variance.</w:t>
      </w:r>
    </w:p>
    <w:p w14:paraId="0D58BC84" w14:textId="77777777" w:rsidR="0040670F" w:rsidRDefault="0024385D">
      <w:r>
        <w:t xml:space="preserve">Ok </w:t>
      </w:r>
      <w:proofErr w:type="spellStart"/>
      <w:r w:rsidR="003E1974">
        <w:t>ok</w:t>
      </w:r>
      <w:proofErr w:type="spellEnd"/>
      <w:r w:rsidR="003E1974">
        <w:t>, so coming back now to HUP</w:t>
      </w:r>
      <w:r w:rsidR="009832AB">
        <w:t xml:space="preserve"> this means that </w:t>
      </w:r>
      <w:r w:rsidR="000E7B93">
        <w:t xml:space="preserve">the variance of momentum’s wavefunction </w:t>
      </w:r>
      <w:r w:rsidR="00B3392C">
        <w:t xml:space="preserve">and </w:t>
      </w:r>
      <w:r w:rsidR="00CF3F19">
        <w:t xml:space="preserve">position’s wavefunction are somehow linked. </w:t>
      </w:r>
      <w:r w:rsidR="0040670F">
        <w:t>Why do we care?</w:t>
      </w:r>
    </w:p>
    <w:p w14:paraId="1536EB9E" w14:textId="44F81A0D" w:rsidR="006942C5" w:rsidRDefault="0040670F">
      <w:pPr>
        <w:pBdr>
          <w:bottom w:val="single" w:sz="12" w:space="1" w:color="auto"/>
        </w:pBdr>
      </w:pPr>
      <w:r>
        <w:t xml:space="preserve">Well if they weren’t linked </w:t>
      </w:r>
      <w:r w:rsidR="00CE19F0">
        <w:t xml:space="preserve">quantum stuff would still be very weird, but </w:t>
      </w:r>
      <w:r w:rsidR="00C66ABA">
        <w:t xml:space="preserve">if you think about it there might be a way to squish down these probability densities so it doesn’t matter to us </w:t>
      </w:r>
      <w:r w:rsidR="003072AA">
        <w:t xml:space="preserve">anymore. Sad news is that we can’t, </w:t>
      </w:r>
      <w:r w:rsidR="00B31A1B">
        <w:t>this is because momentum and position are linked.</w:t>
      </w:r>
      <w:r w:rsidR="006942C5">
        <w:t xml:space="preserve"> </w:t>
      </w:r>
      <w:r w:rsidR="004D2039">
        <w:t>When we squish one down, the other becomes wider.</w:t>
      </w:r>
    </w:p>
    <w:p w14:paraId="2335CDD2" w14:textId="1581C64E" w:rsidR="006E6931" w:rsidRDefault="006E6931">
      <w:r>
        <w:t xml:space="preserve">So now when you look at this bad </w:t>
      </w:r>
      <w:proofErr w:type="spellStart"/>
      <w:r>
        <w:t>boi</w:t>
      </w:r>
      <w:proofErr w:type="spellEnd"/>
      <w:r>
        <w:t xml:space="preserve">, you might ask me Sean, why the heck does this happen? </w:t>
      </w:r>
      <w:r w:rsidR="005339DD">
        <w:t>If I were a</w:t>
      </w:r>
      <w:r w:rsidR="00FA6C1D">
        <w:t xml:space="preserve">n average physics </w:t>
      </w:r>
      <w:proofErr w:type="gramStart"/>
      <w:r w:rsidR="00FA6C1D">
        <w:t>teacher</w:t>
      </w:r>
      <w:proofErr w:type="gramEnd"/>
      <w:r w:rsidR="00FA6C1D">
        <w:t xml:space="preserve"> I might tell you</w:t>
      </w:r>
      <w:r w:rsidR="00DF1AA7">
        <w:t xml:space="preserve">, well </w:t>
      </w:r>
      <w:r w:rsidR="0025428F">
        <w:t>it is how it is. That is how physics do.</w:t>
      </w:r>
    </w:p>
    <w:p w14:paraId="2EA16C7D" w14:textId="7A475580" w:rsidR="003573C1" w:rsidRDefault="003573C1">
      <w:r>
        <w:t xml:space="preserve">But I hate answer, </w:t>
      </w:r>
      <w:r w:rsidR="007C6A05">
        <w:t xml:space="preserve">I hate it very much. </w:t>
      </w:r>
      <w:r w:rsidR="00836E94">
        <w:t xml:space="preserve">While it is a bit of a weird question, </w:t>
      </w:r>
      <w:r w:rsidR="0028074F">
        <w:t xml:space="preserve">it’s like asking </w:t>
      </w:r>
      <w:r w:rsidR="00AF7382">
        <w:t xml:space="preserve">hmm </w:t>
      </w:r>
      <w:r w:rsidR="00BF40FF">
        <w:t xml:space="preserve">Newton </w:t>
      </w:r>
      <w:r w:rsidR="00EB0436">
        <w:t>when move a thing, why does F=ma</w:t>
      </w:r>
      <w:r w:rsidR="006336DE">
        <w:t xml:space="preserve"> or rather </w:t>
      </w:r>
      <w:proofErr w:type="spellStart"/>
      <w:r w:rsidR="006336DE">
        <w:t>dp</w:t>
      </w:r>
      <w:proofErr w:type="spellEnd"/>
      <w:r w:rsidR="006336DE">
        <w:t>/dt or change in momentum over time for the cultured folk here</w:t>
      </w:r>
      <w:r w:rsidR="00EB0436">
        <w:t xml:space="preserve">. </w:t>
      </w:r>
      <w:r w:rsidR="009227CC">
        <w:t xml:space="preserve">He might say </w:t>
      </w:r>
      <w:r w:rsidR="006B1318">
        <w:t xml:space="preserve">well because literally every time we do anything, this law works, so that’s why. </w:t>
      </w:r>
      <w:r w:rsidR="00207C51">
        <w:t xml:space="preserve">And then </w:t>
      </w:r>
      <w:r w:rsidR="006F7018">
        <w:t xml:space="preserve">we might get a smart pants </w:t>
      </w:r>
      <w:r w:rsidR="00407AD5">
        <w:t xml:space="preserve">saying well actually </w:t>
      </w:r>
    </w:p>
    <w:p w14:paraId="1DA7FC4C" w14:textId="022E7DB3" w:rsidR="00407AD5" w:rsidRDefault="00407AD5">
      <w:r w:rsidRPr="00407AD5">
        <w:rPr>
          <w:noProof/>
        </w:rPr>
        <w:lastRenderedPageBreak/>
        <w:drawing>
          <wp:inline distT="0" distB="0" distL="0" distR="0" wp14:anchorId="62B8EFF5" wp14:editId="6BDA70E1">
            <wp:extent cx="2419688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E337" w14:textId="3A5196F8" w:rsidR="0058341D" w:rsidRDefault="00287992">
      <w:r>
        <w:t xml:space="preserve">But </w:t>
      </w:r>
      <w:proofErr w:type="gramStart"/>
      <w:r w:rsidR="00907CF2">
        <w:t>unfortunately</w:t>
      </w:r>
      <w:proofErr w:type="gramEnd"/>
      <w:r w:rsidR="00907CF2">
        <w:t xml:space="preserve"> </w:t>
      </w:r>
      <w:r w:rsidR="00A920A5">
        <w:t>trains</w:t>
      </w:r>
      <w:r w:rsidR="002C464F">
        <w:t xml:space="preserve"> do not travel at 20% the speed of light in A </w:t>
      </w:r>
      <w:r w:rsidR="001315DA">
        <w:t>level</w:t>
      </w:r>
      <w:r w:rsidR="002C464F">
        <w:t xml:space="preserve"> physics, so this doesn’t really matter.</w:t>
      </w:r>
    </w:p>
    <w:p w14:paraId="67197C76" w14:textId="1E3C5003" w:rsidR="006622F5" w:rsidRDefault="00AC5322">
      <w:proofErr w:type="gramStart"/>
      <w:r>
        <w:t>Anyway</w:t>
      </w:r>
      <w:proofErr w:type="gramEnd"/>
      <w:r>
        <w:t xml:space="preserve"> </w:t>
      </w:r>
      <w:r w:rsidR="0040158E">
        <w:t>it’s a bit of a weird question</w:t>
      </w:r>
      <w:r w:rsidR="001E3558">
        <w:t xml:space="preserve">, </w:t>
      </w:r>
      <w:r w:rsidR="00403747">
        <w:t xml:space="preserve">but </w:t>
      </w:r>
      <w:r w:rsidR="000B084F">
        <w:t xml:space="preserve">I think a decent attempt </w:t>
      </w:r>
      <w:r w:rsidR="00C31601">
        <w:t xml:space="preserve">to answer it comes from showing where it ties into other things. </w:t>
      </w:r>
      <w:r w:rsidR="008558DA">
        <w:t>A lot of people like</w:t>
      </w:r>
      <w:r w:rsidR="00894AF3">
        <w:t xml:space="preserve"> using </w:t>
      </w:r>
      <w:r w:rsidR="009F2E38">
        <w:t xml:space="preserve">Fourier transforms to show this, but </w:t>
      </w:r>
      <w:r w:rsidR="00103330">
        <w:t>I don’t really want to</w:t>
      </w:r>
      <w:r w:rsidR="000D3322">
        <w:t xml:space="preserve">. </w:t>
      </w:r>
      <w:proofErr w:type="gramStart"/>
      <w:r w:rsidR="00683C15">
        <w:t>So</w:t>
      </w:r>
      <w:proofErr w:type="gramEnd"/>
      <w:r w:rsidR="00683C15">
        <w:t xml:space="preserve"> we won’t.</w:t>
      </w:r>
      <w:r w:rsidR="00F708D3">
        <w:t xml:space="preserve"> </w:t>
      </w:r>
    </w:p>
    <w:p w14:paraId="60C56FDA" w14:textId="2B8DDE7A" w:rsidR="00AD6598" w:rsidRDefault="00AD6598">
      <w:r>
        <w:t xml:space="preserve">I can give a very brief summary but this </w:t>
      </w:r>
      <w:r w:rsidR="005010A3">
        <w:t xml:space="preserve">has no maths in so </w:t>
      </w:r>
      <w:r w:rsidR="00494E19">
        <w:t xml:space="preserve">… </w:t>
      </w:r>
      <w:r w:rsidR="00CF7319">
        <w:t>take it as you will.</w:t>
      </w:r>
    </w:p>
    <w:p w14:paraId="7C9CB041" w14:textId="1B01F4FB" w:rsidR="00CF7319" w:rsidRDefault="001A1333">
      <w:proofErr w:type="gramStart"/>
      <w:r>
        <w:t>So</w:t>
      </w:r>
      <w:proofErr w:type="gramEnd"/>
      <w:r>
        <w:t xml:space="preserve"> </w:t>
      </w:r>
      <w:r w:rsidR="00C21E56">
        <w:t xml:space="preserve">a </w:t>
      </w:r>
      <w:proofErr w:type="spellStart"/>
      <w:r w:rsidR="00C21E56">
        <w:t>fourier</w:t>
      </w:r>
      <w:proofErr w:type="spellEnd"/>
      <w:r w:rsidR="00C21E56">
        <w:t xml:space="preserve"> transform is</w:t>
      </w:r>
      <w:r w:rsidR="006D5939">
        <w:t xml:space="preserve"> basically takes </w:t>
      </w:r>
      <w:r w:rsidR="007F763C">
        <w:t xml:space="preserve">our wave, and </w:t>
      </w:r>
      <w:r w:rsidR="000F1ABB">
        <w:t>tells us which frequencies make it up.</w:t>
      </w:r>
      <w:r w:rsidR="00C577A6">
        <w:t xml:space="preserve"> </w:t>
      </w:r>
      <w:proofErr w:type="gramStart"/>
      <w:r w:rsidR="000111C0">
        <w:t>So</w:t>
      </w:r>
      <w:proofErr w:type="gramEnd"/>
      <w:r w:rsidR="000111C0">
        <w:t xml:space="preserve"> if we have a long wave here, </w:t>
      </w:r>
      <w:r w:rsidR="00B80037">
        <w:t>it’s pretty easy to tell its frequency, but it</w:t>
      </w:r>
      <w:r w:rsidR="0035013A">
        <w:t>’</w:t>
      </w:r>
      <w:r w:rsidR="00B80037">
        <w:t>s hard to tell its position</w:t>
      </w:r>
      <w:r w:rsidR="009B5232">
        <w:t xml:space="preserve">. </w:t>
      </w:r>
      <w:r w:rsidR="00AE3F76">
        <w:t xml:space="preserve"> </w:t>
      </w:r>
      <w:r w:rsidR="0094367E">
        <w:t xml:space="preserve">And this also works the other way round. </w:t>
      </w:r>
      <w:r w:rsidR="00123776">
        <w:t xml:space="preserve"> And </w:t>
      </w:r>
      <w:proofErr w:type="gramStart"/>
      <w:r w:rsidR="00123776">
        <w:t>basically</w:t>
      </w:r>
      <w:proofErr w:type="gramEnd"/>
      <w:r w:rsidR="00123776">
        <w:t xml:space="preserve"> </w:t>
      </w:r>
      <w:r w:rsidR="00232F52">
        <w:t xml:space="preserve">De Broglie </w:t>
      </w:r>
      <w:r w:rsidR="00123776">
        <w:t xml:space="preserve">said </w:t>
      </w:r>
      <w:r w:rsidR="00232F52">
        <w:t xml:space="preserve">matter is a wave because </w:t>
      </w:r>
    </w:p>
    <w:p w14:paraId="4A772A42" w14:textId="0CB88D8C" w:rsidR="00232F52" w:rsidRDefault="00232F52">
      <w:r w:rsidRPr="00232F52">
        <w:rPr>
          <w:noProof/>
        </w:rPr>
        <w:drawing>
          <wp:inline distT="0" distB="0" distL="0" distR="0" wp14:anchorId="31B8C176" wp14:editId="17E29B72">
            <wp:extent cx="933580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310B" w14:textId="6A4C5047" w:rsidR="00B54552" w:rsidRDefault="005B6302" w:rsidP="00873E62">
      <w:pPr>
        <w:pBdr>
          <w:bottom w:val="single" w:sz="12" w:space="1" w:color="auto"/>
        </w:pBdr>
      </w:pPr>
      <w:r>
        <w:t xml:space="preserve">And position turns out to be the </w:t>
      </w:r>
      <w:proofErr w:type="spellStart"/>
      <w:r>
        <w:t>fourier</w:t>
      </w:r>
      <w:proofErr w:type="spellEnd"/>
      <w:r>
        <w:t xml:space="preserve"> transform of that </w:t>
      </w:r>
      <w:r w:rsidR="00B66796">
        <w:t xml:space="preserve">wave. </w:t>
      </w:r>
      <w:r w:rsidR="009F7F1A">
        <w:t>So… uncertainty.</w:t>
      </w:r>
    </w:p>
    <w:p w14:paraId="047A5BDE" w14:textId="51F7A0DC" w:rsidR="007A26FD" w:rsidRDefault="007A26FD">
      <w:r>
        <w:t xml:space="preserve">I could also </w:t>
      </w:r>
      <w:r w:rsidR="00457805">
        <w:t xml:space="preserve">talk for an hour on the generalized </w:t>
      </w:r>
      <w:r w:rsidR="005A3B59">
        <w:t>uncertainty principle</w:t>
      </w:r>
      <w:r w:rsidR="00BB5E9B">
        <w:t xml:space="preserve">, which is </w:t>
      </w:r>
      <w:r w:rsidR="009C6EAA">
        <w:t>actually applies to a lot of different things, basically all waves,</w:t>
      </w:r>
      <w:r w:rsidR="00C76E4F">
        <w:t xml:space="preserve"> but that’s for another day.</w:t>
      </w:r>
    </w:p>
    <w:p w14:paraId="59C62C66" w14:textId="56D97316" w:rsidR="00264409" w:rsidRDefault="00A20879">
      <w:r>
        <w:t xml:space="preserve">What I really want to do this </w:t>
      </w:r>
      <w:r w:rsidR="007D2859">
        <w:t>use a bit of linear algebra though.</w:t>
      </w:r>
    </w:p>
    <w:p w14:paraId="6F20EB68" w14:textId="2BC02FC8" w:rsidR="00E95537" w:rsidRDefault="00E95537">
      <w:r>
        <w:t>__</w:t>
      </w:r>
    </w:p>
    <w:p w14:paraId="00459140" w14:textId="07E1FC3A" w:rsidR="00E33C51" w:rsidRDefault="00E95537">
      <w:r>
        <w:t xml:space="preserve">But first </w:t>
      </w:r>
      <w:proofErr w:type="spellStart"/>
      <w:proofErr w:type="gramStart"/>
      <w:r w:rsidR="00852141">
        <w:t>lets</w:t>
      </w:r>
      <w:proofErr w:type="spellEnd"/>
      <w:proofErr w:type="gramEnd"/>
      <w:r w:rsidR="00852141">
        <w:t xml:space="preserve"> </w:t>
      </w:r>
      <w:r w:rsidR="001608B3">
        <w:t xml:space="preserve">talk about some other stuff quickly. </w:t>
      </w:r>
      <w:r w:rsidR="00043B38">
        <w:t xml:space="preserve">That other stuff is going to be commutators. </w:t>
      </w:r>
      <w:r w:rsidR="00C4071A">
        <w:t xml:space="preserve">We define a commutator to be </w:t>
      </w:r>
    </w:p>
    <w:p w14:paraId="286B3FBB" w14:textId="2CABA184" w:rsidR="00E33C51" w:rsidRDefault="00C4071A">
      <w:r w:rsidRPr="00C4071A">
        <w:rPr>
          <w:noProof/>
        </w:rPr>
        <w:drawing>
          <wp:inline distT="0" distB="0" distL="0" distR="0" wp14:anchorId="52D453C0" wp14:editId="369DC192">
            <wp:extent cx="2381582" cy="9240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7104" w14:textId="00A656D3" w:rsidR="00B0743F" w:rsidRDefault="00B0743F">
      <w:r>
        <w:lastRenderedPageBreak/>
        <w:t>Using p and x as examples.</w:t>
      </w:r>
      <w:r w:rsidR="00246048">
        <w:t xml:space="preserve"> </w:t>
      </w:r>
      <w:r w:rsidR="00FB0A12">
        <w:t xml:space="preserve">Ok, so not too much </w:t>
      </w:r>
      <w:r w:rsidR="007E3A7B">
        <w:t>interesting</w:t>
      </w:r>
      <w:r w:rsidR="00FB0A12">
        <w:t xml:space="preserve"> here</w:t>
      </w:r>
      <w:r w:rsidR="00B20C6B">
        <w:t xml:space="preserve"> so far.</w:t>
      </w:r>
      <w:r w:rsidR="00912393">
        <w:t xml:space="preserve"> But</w:t>
      </w:r>
      <w:r w:rsidR="00465080">
        <w:t xml:space="preserve"> now</w:t>
      </w:r>
      <w:r w:rsidR="00912393">
        <w:t xml:space="preserve"> using our definitions of the position and momentum operator, </w:t>
      </w:r>
      <w:r w:rsidR="00465080">
        <w:t xml:space="preserve">we can </w:t>
      </w:r>
      <w:r w:rsidR="002B57A6">
        <w:t xml:space="preserve">work out </w:t>
      </w:r>
      <w:r w:rsidR="009F7288">
        <w:t xml:space="preserve">the commutator of </w:t>
      </w:r>
      <w:r w:rsidR="002F7FD2">
        <w:t>position and momentum</w:t>
      </w:r>
    </w:p>
    <w:p w14:paraId="085D9A9F" w14:textId="751E0AC5" w:rsidR="009E2A2F" w:rsidRDefault="000F7CCE">
      <w:r w:rsidRPr="000F7CCE">
        <w:rPr>
          <w:noProof/>
        </w:rPr>
        <w:drawing>
          <wp:inline distT="0" distB="0" distL="0" distR="0" wp14:anchorId="5882152F" wp14:editId="1AB52536">
            <wp:extent cx="5731510" cy="39554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2E37" w14:textId="373761BF" w:rsidR="00E051B3" w:rsidRDefault="00E051B3">
      <w:r>
        <w:t>Nice</w:t>
      </w:r>
    </w:p>
    <w:p w14:paraId="62ADBDB7" w14:textId="6F75885C" w:rsidR="00E051B3" w:rsidRDefault="008C7F8A">
      <w:r>
        <w:t xml:space="preserve">Btw I hope </w:t>
      </w:r>
      <w:proofErr w:type="gramStart"/>
      <w:r>
        <w:t>it’s</w:t>
      </w:r>
      <w:proofErr w:type="gramEnd"/>
      <w:r>
        <w:t xml:space="preserve"> kind of obvious where the position operator comes from, but </w:t>
      </w:r>
      <w:r w:rsidR="00D76DD4">
        <w:t>I won’t talk about the momentum operator here since</w:t>
      </w:r>
      <w:r w:rsidR="0009718B">
        <w:t xml:space="preserve"> </w:t>
      </w:r>
      <w:r w:rsidR="00BF1F4F">
        <w:t>it’s a bit painful to derive from the Schrodinger equation. If I tell you it basically occurs from symmetry</w:t>
      </w:r>
      <w:r w:rsidR="00C9261E">
        <w:t xml:space="preserve">, </w:t>
      </w:r>
      <w:r w:rsidR="001D5D13">
        <w:t xml:space="preserve">meaning </w:t>
      </w:r>
      <w:r w:rsidR="002A4EEA">
        <w:t>conservation of</w:t>
      </w:r>
      <w:r w:rsidR="00BF1F4F">
        <w:t xml:space="preserve"> momentum</w:t>
      </w:r>
      <w:r w:rsidR="00C9261E">
        <w:t>,</w:t>
      </w:r>
      <w:r w:rsidR="00BF1F4F">
        <w:t xml:space="preserve"> applied to Schrodinger equation I hope that’s enough</w:t>
      </w:r>
      <w:r w:rsidR="002F30C2">
        <w:t xml:space="preserve"> for you</w:t>
      </w:r>
    </w:p>
    <w:p w14:paraId="4805D282" w14:textId="1F5A3A0B" w:rsidR="006622F5" w:rsidRDefault="001336D0">
      <w:r>
        <w:t>__</w:t>
      </w:r>
    </w:p>
    <w:p w14:paraId="14F662B9" w14:textId="30AEFA2D" w:rsidR="001336D0" w:rsidRDefault="001336D0" w:rsidP="001336D0">
      <w:r>
        <w:t xml:space="preserve">Ok so </w:t>
      </w:r>
      <w:r w:rsidR="004F79C2">
        <w:t>back to operators</w:t>
      </w:r>
    </w:p>
    <w:p w14:paraId="7329B38E" w14:textId="77777777" w:rsidR="001336D0" w:rsidRDefault="001336D0" w:rsidP="001336D0">
      <w:r>
        <w:t>We can also represent these operators as Hermitian matrices. I’m not going to do an introduction to linear algebra here but basically a matrix is Hermitian if it equals it’s transposed complex conjugate. I.e. all the stuff in the diagonal is symmetric, but complex conjugated</w:t>
      </w:r>
    </w:p>
    <w:p w14:paraId="21DA3278" w14:textId="3AD93C0C" w:rsidR="001336D0" w:rsidRDefault="001336D0" w:rsidP="001336D0">
      <w:r>
        <w:t xml:space="preserve">This is very nice, because all Hermitian matrices have real eigenvalues, and these eigenvalues represent the state of the system. Which is nice because I don’t like having an imaginary position. I shall not prove that but it’s pretty </w:t>
      </w:r>
      <w:proofErr w:type="gramStart"/>
      <w:r>
        <w:t>simple</w:t>
      </w:r>
      <w:proofErr w:type="gramEnd"/>
      <w:r>
        <w:t xml:space="preserve"> I think.</w:t>
      </w:r>
    </w:p>
    <w:p w14:paraId="3AE17306" w14:textId="31A6E223" w:rsidR="00B85A9E" w:rsidRDefault="00B85A9E" w:rsidP="001336D0">
      <w:r>
        <w:t xml:space="preserve">These matrices actually act in Hilbert Space, </w:t>
      </w:r>
      <w:r w:rsidR="00756DD5">
        <w:t>infinite dimensional space but all our linear algebra tools should still apply</w:t>
      </w:r>
      <w:r w:rsidR="00355AFF">
        <w:t>,</w:t>
      </w:r>
    </w:p>
    <w:p w14:paraId="284A34B2" w14:textId="41680E32" w:rsidR="00C15940" w:rsidRDefault="00E8405D" w:rsidP="00C15940">
      <w:proofErr w:type="gramStart"/>
      <w:r>
        <w:t>Anyway</w:t>
      </w:r>
      <w:proofErr w:type="gramEnd"/>
      <w:r>
        <w:t xml:space="preserve"> so </w:t>
      </w:r>
      <w:r w:rsidR="00C15940">
        <w:t>measurable quantities in QM are eigenvalues of the corresponding operator. In order to get an eigenvalue (measurement), the particle must be in an eigenstate of the operator. That looks like</w:t>
      </w:r>
    </w:p>
    <w:p w14:paraId="341983B7" w14:textId="77777777" w:rsidR="00C15940" w:rsidRDefault="00C15940" w:rsidP="00C15940">
      <w:proofErr w:type="spellStart"/>
      <w:r>
        <w:lastRenderedPageBreak/>
        <w:t>p|psi</w:t>
      </w:r>
      <w:proofErr w:type="spellEnd"/>
      <w:r>
        <w:t>&gt; = </w:t>
      </w:r>
      <w:proofErr w:type="spellStart"/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p</w:t>
      </w:r>
      <w:r>
        <w:t>|psi</w:t>
      </w:r>
      <w:proofErr w:type="spellEnd"/>
      <w:r>
        <w:t>&gt;</w:t>
      </w:r>
    </w:p>
    <w:p w14:paraId="28C8EB51" w14:textId="1EA9B55F" w:rsidR="00C15940" w:rsidRDefault="00C15940" w:rsidP="00C15940">
      <w:r>
        <w:t>where p is the (momentum) eigenvalue, |psi&gt; is the state, and </w:t>
      </w: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p</w:t>
      </w:r>
      <w:r>
        <w:t> is the momentum operator. In order to get an eigenvalue of both </w:t>
      </w: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p</w:t>
      </w:r>
      <w:r>
        <w:t> and </w:t>
      </w: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x</w:t>
      </w:r>
      <w:r>
        <w:t> (position), you would need something like</w:t>
      </w:r>
      <w:r w:rsidR="001729E3">
        <w:t>:</w:t>
      </w:r>
    </w:p>
    <w:p w14:paraId="3EF84437" w14:textId="77777777" w:rsidR="00C15940" w:rsidRDefault="00C15940" w:rsidP="00C15940">
      <w:proofErr w:type="spellStart"/>
      <w:r>
        <w:t>xp|psi</w:t>
      </w:r>
      <w:proofErr w:type="spellEnd"/>
      <w:r>
        <w:t>&gt; = </w:t>
      </w:r>
      <w:proofErr w:type="spellStart"/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xp</w:t>
      </w:r>
      <w:r>
        <w:t>|psi</w:t>
      </w:r>
      <w:proofErr w:type="spellEnd"/>
      <w:r>
        <w:t>&gt;</w:t>
      </w:r>
    </w:p>
    <w:p w14:paraId="555DB7E3" w14:textId="77777777" w:rsidR="00C15940" w:rsidRDefault="00C15940" w:rsidP="00C15940">
      <w:r>
        <w:t>and</w:t>
      </w:r>
    </w:p>
    <w:p w14:paraId="07646B5E" w14:textId="2258C424" w:rsidR="00C15940" w:rsidRDefault="00C15940" w:rsidP="00C15940">
      <w:proofErr w:type="spellStart"/>
      <w:r>
        <w:t>px|psi</w:t>
      </w:r>
      <w:proofErr w:type="spellEnd"/>
      <w:r>
        <w:t>&gt; = </w:t>
      </w:r>
      <w:proofErr w:type="spellStart"/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px</w:t>
      </w:r>
      <w:r>
        <w:t>|psi</w:t>
      </w:r>
      <w:proofErr w:type="spellEnd"/>
      <w:r>
        <w:t>&gt;</w:t>
      </w:r>
    </w:p>
    <w:p w14:paraId="4269589E" w14:textId="219E890C" w:rsidR="001F2BF2" w:rsidRDefault="008B078E" w:rsidP="00C15940">
      <w:r>
        <w:t xml:space="preserve">Because </w:t>
      </w:r>
      <w:r w:rsidR="00B0386B">
        <w:t xml:space="preserve">to have </w:t>
      </w:r>
      <w:r w:rsidR="001E35BE">
        <w:t>simultaneous</w:t>
      </w:r>
      <w:r w:rsidR="00B0386B">
        <w:t xml:space="preserve"> measurement</w:t>
      </w:r>
      <w:r w:rsidR="001F2BF2">
        <w:t xml:space="preserve"> we don’t want </w:t>
      </w:r>
      <w:r w:rsidR="00FD0569">
        <w:t>the order we measure to matter.</w:t>
      </w:r>
    </w:p>
    <w:p w14:paraId="2FACF104" w14:textId="0073E151" w:rsidR="009459EC" w:rsidRDefault="009C308D" w:rsidP="009459EC">
      <w:r>
        <w:t xml:space="preserve">Because </w:t>
      </w:r>
      <w:r w:rsidR="00BE29FF">
        <w:t xml:space="preserve">if we say </w:t>
      </w:r>
      <w:proofErr w:type="spellStart"/>
      <w:r w:rsidR="009459EC">
        <w:t>p|psi</w:t>
      </w:r>
      <w:proofErr w:type="spellEnd"/>
      <w:r w:rsidR="009459EC">
        <w:t>&gt; = </w:t>
      </w:r>
      <w:proofErr w:type="spellStart"/>
      <w:r w:rsidR="009459EC"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p</w:t>
      </w:r>
      <w:r w:rsidR="009459EC">
        <w:t>|psi</w:t>
      </w:r>
      <w:proofErr w:type="spellEnd"/>
      <w:r w:rsidR="009459EC">
        <w:t xml:space="preserve">&gt; and </w:t>
      </w:r>
      <w:proofErr w:type="spellStart"/>
      <w:r w:rsidR="009459EC">
        <w:t>x|psi</w:t>
      </w:r>
      <w:proofErr w:type="spellEnd"/>
      <w:r w:rsidR="009459EC">
        <w:t>&gt; = </w:t>
      </w:r>
      <w:proofErr w:type="spellStart"/>
      <w:r w:rsidR="009459EC"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x</w:t>
      </w:r>
      <w:r w:rsidR="009459EC">
        <w:t>|psi</w:t>
      </w:r>
      <w:proofErr w:type="spellEnd"/>
      <w:r w:rsidR="009459EC">
        <w:t>&gt;</w:t>
      </w:r>
    </w:p>
    <w:p w14:paraId="59FC55FE" w14:textId="18A6FB80" w:rsidR="009C308D" w:rsidRDefault="009C308D" w:rsidP="00C15940"/>
    <w:p w14:paraId="327797D7" w14:textId="77777777" w:rsidR="00C15940" w:rsidRDefault="00C15940" w:rsidP="00C15940">
      <w:r>
        <w:t>but this doesn't work because</w:t>
      </w:r>
    </w:p>
    <w:p w14:paraId="3108F0C4" w14:textId="5B8C0B75" w:rsidR="00C15940" w:rsidRDefault="00C15940" w:rsidP="00C15940"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px</w:t>
      </w:r>
      <w:r>
        <w:t>-</w:t>
      </w:r>
      <w:proofErr w:type="spellStart"/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xp</w:t>
      </w:r>
      <w:proofErr w:type="spellEnd"/>
      <w:r>
        <w:t> </w:t>
      </w:r>
      <w:proofErr w:type="gramStart"/>
      <w:r>
        <w:t xml:space="preserve">= </w:t>
      </w:r>
      <w:r w:rsidR="00BF2C70">
        <w:rPr>
          <w:rFonts w:ascii="Arial" w:hAnsi="Arial" w:cs="Arial"/>
          <w:color w:val="1A1A1B"/>
          <w:sz w:val="21"/>
          <w:szCs w:val="21"/>
          <w:shd w:val="clear" w:color="auto" w:fill="FFFFFF"/>
        </w:rPr>
        <w:t> </w:t>
      </w:r>
      <w:proofErr w:type="spellStart"/>
      <w:r w:rsidR="00BF2C70">
        <w:rPr>
          <w:rFonts w:ascii="Arial" w:hAnsi="Arial" w:cs="Arial"/>
          <w:color w:val="1A1A1B"/>
          <w:sz w:val="21"/>
          <w:szCs w:val="21"/>
          <w:shd w:val="clear" w:color="auto" w:fill="FFFFFF"/>
        </w:rPr>
        <w:t>i</w:t>
      </w:r>
      <w:proofErr w:type="gramEnd"/>
      <w:del w:id="0" w:author="Unknown">
        <w:r w:rsidR="00BF2C70">
          <w:rPr>
            <w:rFonts w:ascii="Arial" w:hAnsi="Arial" w:cs="Arial"/>
            <w:color w:val="1A1A1B"/>
            <w:sz w:val="21"/>
            <w:szCs w:val="21"/>
            <w:bdr w:val="none" w:sz="0" w:space="0" w:color="auto" w:frame="1"/>
            <w:shd w:val="clear" w:color="auto" w:fill="FFFFFF"/>
          </w:rPr>
          <w:delText>h</w:delText>
        </w:r>
      </w:del>
      <w:r w:rsidR="00BF2C70">
        <w:rPr>
          <w:bdr w:val="none" w:sz="0" w:space="0" w:color="auto" w:frame="1"/>
        </w:rPr>
        <w:t>h</w:t>
      </w:r>
      <w:proofErr w:type="spellEnd"/>
      <w:r w:rsidR="00BF2C70">
        <w:rPr>
          <w:bdr w:val="none" w:sz="0" w:space="0" w:color="auto" w:frame="1"/>
        </w:rPr>
        <w:t xml:space="preserve"> bar</w:t>
      </w:r>
      <w:del w:id="1" w:author="Unknown">
        <w:r>
          <w:rPr>
            <w:bdr w:val="none" w:sz="0" w:space="0" w:color="auto" w:frame="1"/>
          </w:rPr>
          <w:delText>h</w:delText>
        </w:r>
      </w:del>
    </w:p>
    <w:p w14:paraId="3F096AFE" w14:textId="77777777" w:rsidR="00C15940" w:rsidRDefault="00C15940" w:rsidP="00C15940">
      <w:r>
        <w:t>while px-</w:t>
      </w:r>
      <w:proofErr w:type="spellStart"/>
      <w:r>
        <w:t>xp</w:t>
      </w:r>
      <w:proofErr w:type="spellEnd"/>
      <w:r>
        <w:t>=0. we get a nonsense expression because combining the equations gives</w:t>
      </w:r>
    </w:p>
    <w:p w14:paraId="675A594E" w14:textId="77777777" w:rsidR="00C15940" w:rsidRDefault="00C15940" w:rsidP="00C15940">
      <w:r>
        <w:t>(</w:t>
      </w:r>
      <w:proofErr w:type="spellStart"/>
      <w:r>
        <w:t>xp</w:t>
      </w:r>
      <w:proofErr w:type="spellEnd"/>
      <w:r>
        <w:t>-</w:t>
      </w:r>
      <w:proofErr w:type="gramStart"/>
      <w:r>
        <w:t>px)|</w:t>
      </w:r>
      <w:proofErr w:type="gramEnd"/>
      <w:r>
        <w:t>psi&gt; != (</w:t>
      </w:r>
      <w:proofErr w:type="spellStart"/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xp</w:t>
      </w:r>
      <w:proofErr w:type="spellEnd"/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-px</w:t>
      </w:r>
      <w:r>
        <w:t>)|psi&gt;</w:t>
      </w:r>
    </w:p>
    <w:p w14:paraId="1020E6AC" w14:textId="77777777" w:rsidR="00C15940" w:rsidRPr="00194260" w:rsidRDefault="00C15940" w:rsidP="00C15940">
      <w:pPr>
        <w:rPr>
          <w:sz w:val="20"/>
          <w:szCs w:val="20"/>
        </w:rPr>
      </w:pPr>
      <w:proofErr w:type="gramStart"/>
      <w:r w:rsidRPr="00194260">
        <w:rPr>
          <w:sz w:val="20"/>
          <w:szCs w:val="20"/>
        </w:rPr>
        <w:t>so</w:t>
      </w:r>
      <w:proofErr w:type="gramEnd"/>
      <w:r w:rsidRPr="00194260">
        <w:rPr>
          <w:sz w:val="20"/>
          <w:szCs w:val="20"/>
        </w:rPr>
        <w:t xml:space="preserve"> there is no state |psi&gt; which is a simultaneous eigenstate of </w:t>
      </w:r>
      <w:r w:rsidRPr="00194260">
        <w:rPr>
          <w:rStyle w:val="Strong"/>
          <w:rFonts w:ascii="inherit" w:hAnsi="inherit" w:cs="Arial"/>
          <w:color w:val="1A1A1B"/>
          <w:szCs w:val="20"/>
          <w:bdr w:val="none" w:sz="0" w:space="0" w:color="auto" w:frame="1"/>
        </w:rPr>
        <w:t>x</w:t>
      </w:r>
      <w:r w:rsidRPr="00194260">
        <w:rPr>
          <w:sz w:val="20"/>
          <w:szCs w:val="20"/>
        </w:rPr>
        <w:t> and </w:t>
      </w:r>
      <w:r w:rsidRPr="00194260">
        <w:rPr>
          <w:rStyle w:val="Strong"/>
          <w:rFonts w:ascii="inherit" w:hAnsi="inherit" w:cs="Arial"/>
          <w:color w:val="1A1A1B"/>
          <w:szCs w:val="20"/>
          <w:bdr w:val="none" w:sz="0" w:space="0" w:color="auto" w:frame="1"/>
        </w:rPr>
        <w:t>p</w:t>
      </w:r>
      <w:r w:rsidRPr="00194260">
        <w:rPr>
          <w:sz w:val="20"/>
          <w:szCs w:val="20"/>
        </w:rPr>
        <w:t>: it just can't happen.</w:t>
      </w:r>
    </w:p>
    <w:p w14:paraId="6C9408E5" w14:textId="278C0B7A" w:rsidR="008B078E" w:rsidRDefault="003C666D" w:rsidP="008B078E">
      <w:r>
        <w:t>This is</w:t>
      </w:r>
      <w:r w:rsidR="00194260">
        <w:t xml:space="preserve"> nonsense</w:t>
      </w:r>
      <w:r>
        <w:t xml:space="preserve"> because numbers i.e. eigenvalues commute but our operators</w:t>
      </w:r>
      <w:r w:rsidR="00FD215A">
        <w:t xml:space="preserve"> here</w:t>
      </w:r>
      <w:r>
        <w:t xml:space="preserve"> </w:t>
      </w:r>
      <w:r w:rsidR="00355126">
        <w:t>don’</w:t>
      </w:r>
      <w:r w:rsidR="007A4EE5">
        <w:t>t</w:t>
      </w:r>
      <w:r w:rsidR="008A6377">
        <w:t>, and so there is no state</w:t>
      </w:r>
      <w:r w:rsidR="008A6377" w:rsidRPr="008A6377">
        <w:rPr>
          <w:sz w:val="20"/>
          <w:szCs w:val="20"/>
        </w:rPr>
        <w:t xml:space="preserve"> </w:t>
      </w:r>
      <w:r w:rsidR="008A6377" w:rsidRPr="00194260">
        <w:rPr>
          <w:sz w:val="20"/>
          <w:szCs w:val="20"/>
        </w:rPr>
        <w:t>|psi&gt; which is a simultaneous eigenstate of </w:t>
      </w:r>
      <w:r w:rsidR="008A6377" w:rsidRPr="00194260">
        <w:rPr>
          <w:rStyle w:val="Strong"/>
          <w:rFonts w:ascii="inherit" w:hAnsi="inherit" w:cs="Arial"/>
          <w:color w:val="1A1A1B"/>
          <w:szCs w:val="20"/>
          <w:bdr w:val="none" w:sz="0" w:space="0" w:color="auto" w:frame="1"/>
        </w:rPr>
        <w:t>x</w:t>
      </w:r>
      <w:r w:rsidR="008A6377" w:rsidRPr="00194260">
        <w:rPr>
          <w:sz w:val="20"/>
          <w:szCs w:val="20"/>
        </w:rPr>
        <w:t> and </w:t>
      </w:r>
      <w:r w:rsidR="008A6377" w:rsidRPr="00194260">
        <w:rPr>
          <w:rStyle w:val="Strong"/>
          <w:rFonts w:ascii="inherit" w:hAnsi="inherit" w:cs="Arial"/>
          <w:color w:val="1A1A1B"/>
          <w:szCs w:val="20"/>
          <w:bdr w:val="none" w:sz="0" w:space="0" w:color="auto" w:frame="1"/>
        </w:rPr>
        <w:t>p</w:t>
      </w:r>
      <w:r w:rsidR="008A6377">
        <w:rPr>
          <w:rStyle w:val="Strong"/>
          <w:rFonts w:ascii="inherit" w:hAnsi="inherit" w:cs="Arial"/>
          <w:color w:val="1A1A1B"/>
          <w:szCs w:val="20"/>
          <w:bdr w:val="none" w:sz="0" w:space="0" w:color="auto" w:frame="1"/>
        </w:rPr>
        <w:t xml:space="preserve">, </w:t>
      </w:r>
      <w:r w:rsidR="00CB64B7">
        <w:rPr>
          <w:rStyle w:val="Strong"/>
          <w:rFonts w:ascii="inherit" w:hAnsi="inherit" w:cs="Arial"/>
          <w:b w:val="0"/>
          <w:bCs w:val="0"/>
          <w:color w:val="1A1A1B"/>
          <w:szCs w:val="20"/>
          <w:bdr w:val="none" w:sz="0" w:space="0" w:color="auto" w:frame="1"/>
        </w:rPr>
        <w:t>or rather</w:t>
      </w:r>
      <w:r w:rsidR="00B872EE">
        <w:rPr>
          <w:rStyle w:val="Strong"/>
          <w:rFonts w:ascii="inherit" w:hAnsi="inherit" w:cs="Arial"/>
          <w:b w:val="0"/>
          <w:bCs w:val="0"/>
          <w:color w:val="1A1A1B"/>
          <w:szCs w:val="20"/>
          <w:bdr w:val="none" w:sz="0" w:space="0" w:color="auto" w:frame="1"/>
        </w:rPr>
        <w:t xml:space="preserve"> simply,</w:t>
      </w:r>
      <w:r w:rsidR="00CB64B7">
        <w:rPr>
          <w:rStyle w:val="Strong"/>
          <w:rFonts w:ascii="inherit" w:hAnsi="inherit" w:cs="Arial"/>
          <w:b w:val="0"/>
          <w:bCs w:val="0"/>
          <w:color w:val="1A1A1B"/>
          <w:szCs w:val="20"/>
          <w:bdr w:val="none" w:sz="0" w:space="0" w:color="auto" w:frame="1"/>
        </w:rPr>
        <w:t xml:space="preserve"> </w:t>
      </w:r>
      <w:r w:rsidR="0083306F">
        <w:t xml:space="preserve">we can’t measure </w:t>
      </w:r>
      <w:r w:rsidR="005D1546">
        <w:t xml:space="preserve">both momentum </w:t>
      </w:r>
      <w:r w:rsidR="008F2DCD">
        <w:t>and position at the same time,</w:t>
      </w:r>
      <w:r w:rsidR="00730922">
        <w:t xml:space="preserve"> doing so would give us nonsense</w:t>
      </w:r>
      <w:r w:rsidR="00F462D5">
        <w:t xml:space="preserve">, and so </w:t>
      </w:r>
      <w:r w:rsidR="00891298">
        <w:t>this shows how momentum/position are somehow linked.</w:t>
      </w:r>
      <w:r w:rsidR="008B078E" w:rsidRPr="008B078E">
        <w:t xml:space="preserve"> </w:t>
      </w:r>
    </w:p>
    <w:p w14:paraId="42A10D87" w14:textId="0790ECC9" w:rsidR="001E2878" w:rsidRDefault="001E2878" w:rsidP="008B078E">
      <w:r>
        <w:t>And this had nothing to do with measurement, it's just how quantum states work.</w:t>
      </w:r>
    </w:p>
    <w:p w14:paraId="593E0616" w14:textId="55606471" w:rsidR="00C15940" w:rsidRDefault="008B078E" w:rsidP="00C15940">
      <w:r>
        <w:t>You might tell me that our initial assumption that order shouldn’t matter doesn’t tell us we can’t measure them at the same time.</w:t>
      </w:r>
      <w:r w:rsidR="00CD7D6E">
        <w:t xml:space="preserve"> </w:t>
      </w:r>
      <w:r w:rsidR="004E23CA">
        <w:t xml:space="preserve">I could say time </w:t>
      </w:r>
      <w:r w:rsidR="00132458">
        <w:t xml:space="preserve">is continuous, so </w:t>
      </w:r>
      <w:r w:rsidR="006518B5">
        <w:t>there is no such thing at the same time</w:t>
      </w:r>
      <w:r w:rsidR="009D4C97">
        <w:t xml:space="preserve">, but I’ll give another example to make it </w:t>
      </w:r>
      <w:proofErr w:type="gramStart"/>
      <w:r w:rsidR="009D4C97">
        <w:t>more clear</w:t>
      </w:r>
      <w:proofErr w:type="gramEnd"/>
      <w:r w:rsidR="00362FC5">
        <w:t>.</w:t>
      </w:r>
    </w:p>
    <w:p w14:paraId="0B95B89D" w14:textId="72B8BD27" w:rsidR="008B078E" w:rsidRDefault="003B3B16" w:rsidP="00E05CD3">
      <w:r>
        <w:t>So now</w:t>
      </w:r>
      <w:r w:rsidR="00E05CD3">
        <w:t xml:space="preserve"> I want to look a little bit more closely at the definition of commutators. Rearranging</w:t>
      </w:r>
      <w:r w:rsidR="00F52ED1">
        <w:t xml:space="preserve"> it</w:t>
      </w:r>
      <w:r w:rsidR="00E05CD3">
        <w:t xml:space="preserve"> we get AB=BA, which means that the order of operations won’t matter if our operators commute</w:t>
      </w:r>
      <w:r w:rsidR="005A29D6">
        <w:t>.</w:t>
      </w:r>
      <w:r w:rsidR="00E05CD3">
        <w:t xml:space="preserve"> </w:t>
      </w:r>
      <w:r w:rsidR="00B8678B">
        <w:t xml:space="preserve">But then using these operators we get </w:t>
      </w:r>
      <w:proofErr w:type="spellStart"/>
      <w:r w:rsidR="00E05CD3">
        <w:t>ABf</w:t>
      </w:r>
      <w:proofErr w:type="spellEnd"/>
      <w:r w:rsidR="00E05CD3">
        <w:t>(x)=</w:t>
      </w:r>
      <w:proofErr w:type="spellStart"/>
      <w:r w:rsidR="00E05CD3">
        <w:t>BAf</w:t>
      </w:r>
      <w:proofErr w:type="spellEnd"/>
      <w:r w:rsidR="00E05CD3">
        <w:t xml:space="preserve">(x). </w:t>
      </w:r>
      <w:r w:rsidR="0050336E">
        <w:t xml:space="preserve">This means </w:t>
      </w:r>
      <w:r w:rsidR="00854E96">
        <w:t>i</w:t>
      </w:r>
      <w:r w:rsidR="00E05CD3">
        <w:t xml:space="preserve">f two operators </w:t>
      </w:r>
      <w:r w:rsidR="00B95353">
        <w:t>commute,</w:t>
      </w:r>
      <w:r w:rsidR="00E05CD3">
        <w:t xml:space="preserve"> they have the same set of eigenfunctions</w:t>
      </w:r>
      <w:r w:rsidR="00E02E7A">
        <w:t xml:space="preserve"> (possible states)</w:t>
      </w:r>
      <w:r w:rsidR="00E05CD3">
        <w:t>, so from the same state, at the same time, we’re able to extract both observables represented by A and B.</w:t>
      </w:r>
    </w:p>
    <w:p w14:paraId="162E5607" w14:textId="13F48B60" w:rsidR="004B40C8" w:rsidRDefault="00B95353" w:rsidP="00E05CD3">
      <w:r>
        <w:t>However,</w:t>
      </w:r>
      <w:r w:rsidR="004B40C8">
        <w:t xml:space="preserve"> </w:t>
      </w:r>
      <w:r w:rsidR="00D50203">
        <w:t xml:space="preserve">if the operators don’t commutate it means that </w:t>
      </w:r>
      <w:r w:rsidR="006844A5">
        <w:t>they don’t share the same set of eigenfunctions</w:t>
      </w:r>
      <w:r w:rsidR="00DC299C">
        <w:t xml:space="preserve">. What this means in practice, is that </w:t>
      </w:r>
      <w:r w:rsidR="00997057">
        <w:t>the set of possible states must change between measurements if our operators don’t commute, like position and momentum don’t</w:t>
      </w:r>
      <w:r w:rsidR="004A50DB">
        <w:t>.</w:t>
      </w:r>
    </w:p>
    <w:p w14:paraId="058384F9" w14:textId="3A9B0020" w:rsidR="00E05CD3" w:rsidRDefault="00EA64D3" w:rsidP="00E05CD3">
      <w:r>
        <w:t>And we can prove this.</w:t>
      </w:r>
      <w:r w:rsidR="007855D2">
        <w:t xml:space="preserve"> Let’s say </w:t>
      </w:r>
      <w:r w:rsidR="003F329F">
        <w:t>we have some operators with the same eigenstates</w:t>
      </w:r>
      <w:r w:rsidR="00E05CD3">
        <w:t xml:space="preserve"> That if we want operators </w:t>
      </w:r>
      <w:r w:rsidR="00845ACA">
        <w:t>to have</w:t>
      </w:r>
      <w:r w:rsidR="00E05CD3">
        <w:t xml:space="preserve"> the same eigenfunctions i.e. to have the same states, they must commute. </w:t>
      </w:r>
    </w:p>
    <w:p w14:paraId="2190F05E" w14:textId="77777777" w:rsidR="00E05CD3" w:rsidRDefault="00E05CD3" w:rsidP="00E05CD3">
      <w:r w:rsidRPr="00F92198">
        <w:rPr>
          <w:noProof/>
        </w:rPr>
        <w:lastRenderedPageBreak/>
        <w:drawing>
          <wp:inline distT="0" distB="0" distL="0" distR="0" wp14:anchorId="5C3BE391" wp14:editId="009626CB">
            <wp:extent cx="3830128" cy="208862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214" cy="21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0A8F" w14:textId="77777777" w:rsidR="00E05CD3" w:rsidRDefault="00E05CD3" w:rsidP="00E05CD3">
      <w:r w:rsidRPr="00F92198">
        <w:rPr>
          <w:noProof/>
        </w:rPr>
        <w:drawing>
          <wp:inline distT="0" distB="0" distL="0" distR="0" wp14:anchorId="1B5AE98E" wp14:editId="7BDDCD60">
            <wp:extent cx="3244868" cy="189781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9487" cy="19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(can also do backwards)</w:t>
      </w:r>
    </w:p>
    <w:p w14:paraId="7737E4AB" w14:textId="18D232A7" w:rsidR="00E05CD3" w:rsidRDefault="00984534" w:rsidP="00C15940"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B6601D">
        <w:t xml:space="preserve">momentum and position can’t be measured at the same time because </w:t>
      </w:r>
      <w:r w:rsidR="000A1000">
        <w:t>they don’t share the same set of possible states i.e. eigenstates.</w:t>
      </w:r>
    </w:p>
    <w:p w14:paraId="2A740FCD" w14:textId="418F0456" w:rsidR="00E05CD3" w:rsidRDefault="00E05CD3" w:rsidP="00C15940"/>
    <w:p w14:paraId="69385F71" w14:textId="3C072CE6" w:rsidR="00A8025A" w:rsidRDefault="00FB038F" w:rsidP="001336D0">
      <w:r>
        <w:t xml:space="preserve">And </w:t>
      </w:r>
      <w:proofErr w:type="gramStart"/>
      <w:r>
        <w:t>so</w:t>
      </w:r>
      <w:proofErr w:type="gramEnd"/>
      <w:r w:rsidR="00A8025A">
        <w:t xml:space="preserve"> commutators </w:t>
      </w:r>
      <w:r w:rsidR="00C41E40">
        <w:t xml:space="preserve">end up being pretty important, since they describe whether </w:t>
      </w:r>
      <w:r w:rsidR="00CF694D">
        <w:t>two</w:t>
      </w:r>
      <w:r w:rsidR="00F30CC3">
        <w:t xml:space="preserve"> things can be measured at the same time. And </w:t>
      </w:r>
      <w:proofErr w:type="gramStart"/>
      <w:r w:rsidR="00F30CC3">
        <w:t>actually</w:t>
      </w:r>
      <w:proofErr w:type="gramEnd"/>
      <w:r w:rsidR="00F30CC3">
        <w:t xml:space="preserve"> this principle is </w:t>
      </w:r>
      <w:r w:rsidR="00B92996">
        <w:t xml:space="preserve">described in the </w:t>
      </w:r>
      <w:r w:rsidR="00A8025A">
        <w:t xml:space="preserve">generalised uncertainty </w:t>
      </w:r>
      <w:r w:rsidR="00776CF0">
        <w:t>principle.</w:t>
      </w:r>
      <w:r w:rsidR="00640D53">
        <w:t xml:space="preserve"> </w:t>
      </w:r>
    </w:p>
    <w:p w14:paraId="0C7C3B2A" w14:textId="52BDA3CE" w:rsidR="001336D0" w:rsidRDefault="000855BD">
      <w:r w:rsidRPr="000855BD">
        <w:rPr>
          <w:noProof/>
        </w:rPr>
        <w:drawing>
          <wp:inline distT="0" distB="0" distL="0" distR="0" wp14:anchorId="504203E8" wp14:editId="0F9CAE9B">
            <wp:extent cx="3629532" cy="86689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8BBE" w14:textId="11CDA5AB" w:rsidR="007974FB" w:rsidRDefault="00FC7246">
      <w:r>
        <w:t>And this principle can be applied to a lot of different things</w:t>
      </w:r>
      <w:r w:rsidR="002D7DB4">
        <w:t>, such as harmonic waves and</w:t>
      </w:r>
      <w:r w:rsidR="00C576F9">
        <w:t xml:space="preserve"> it’s also what leads to energy time uncertainty.</w:t>
      </w:r>
    </w:p>
    <w:p w14:paraId="195945CC" w14:textId="798409F6" w:rsidR="00C576F9" w:rsidRDefault="00625E7B">
      <w:r>
        <w:t xml:space="preserve">If you plug in the commutator for </w:t>
      </w:r>
      <w:r w:rsidR="00497ED5">
        <w:t xml:space="preserve">momentum/position </w:t>
      </w:r>
      <w:r w:rsidR="00445883">
        <w:t>you’ll see you get the same thing.</w:t>
      </w:r>
    </w:p>
    <w:p w14:paraId="06122DEF" w14:textId="77777777" w:rsidR="00C275BF" w:rsidRDefault="00C275BF"/>
    <w:p w14:paraId="5F55E64E" w14:textId="12703ADC" w:rsidR="009231E9" w:rsidRDefault="009231E9">
      <w:r>
        <w:t>equation</w:t>
      </w:r>
    </w:p>
    <w:p w14:paraId="701EB9D7" w14:textId="77777777" w:rsidR="00085313" w:rsidRDefault="00085313">
      <w:r>
        <w:t>*read out equation*</w:t>
      </w:r>
    </w:p>
    <w:p w14:paraId="40544F99" w14:textId="7CEB94F4" w:rsidR="00CE2921" w:rsidRDefault="00085313">
      <w:proofErr w:type="gramStart"/>
      <w:r>
        <w:t>So</w:t>
      </w:r>
      <w:proofErr w:type="gramEnd"/>
      <w:r>
        <w:t xml:space="preserve"> you might wonder </w:t>
      </w:r>
      <w:r w:rsidR="00AD5FDA">
        <w:t xml:space="preserve">whether this is a real principle of quantum mechanics </w:t>
      </w:r>
      <w:r w:rsidR="009812AF">
        <w:t>or on what basis it is true</w:t>
      </w:r>
      <w:r w:rsidR="002C385E">
        <w:t>.</w:t>
      </w:r>
      <w:r w:rsidR="004438CF">
        <w:t xml:space="preserve"> And that is actually an interesting question, because </w:t>
      </w:r>
      <w:r w:rsidR="006F5EAA">
        <w:t>it can be interpreted as asking whether this is an e</w:t>
      </w:r>
      <w:r w:rsidR="00CE2921">
        <w:t>mpirical principle</w:t>
      </w:r>
      <w:r w:rsidR="00551C1A">
        <w:t xml:space="preserve"> or </w:t>
      </w:r>
      <w:r w:rsidR="00D13E23">
        <w:t>constructive theory</w:t>
      </w:r>
      <w:r w:rsidR="00163E23">
        <w:t xml:space="preserve">. </w:t>
      </w:r>
      <w:r w:rsidR="005E2E48">
        <w:t>To make that clear I’ll give an example</w:t>
      </w:r>
      <w:r w:rsidR="00836017">
        <w:t xml:space="preserve">, </w:t>
      </w:r>
      <w:r w:rsidR="00F456F5">
        <w:t xml:space="preserve">so a </w:t>
      </w:r>
      <w:r w:rsidR="00F456F5">
        <w:lastRenderedPageBreak/>
        <w:t xml:space="preserve">theory of principle or empirical theory is one which looks at </w:t>
      </w:r>
      <w:r w:rsidR="007C23F1">
        <w:t xml:space="preserve">empirical evidence (actual measurements) and builds stuff around it. </w:t>
      </w:r>
      <w:r w:rsidR="00B97C5C">
        <w:t xml:space="preserve">Such as </w:t>
      </w:r>
      <w:r w:rsidR="002B0137">
        <w:t xml:space="preserve">thermodynamics, </w:t>
      </w:r>
      <w:r w:rsidR="000D0561">
        <w:t xml:space="preserve">where the empirical evidence is </w:t>
      </w:r>
      <w:r w:rsidR="00B1398D">
        <w:t>the</w:t>
      </w:r>
      <w:r w:rsidR="000D0561">
        <w:t xml:space="preserve"> </w:t>
      </w:r>
      <w:r w:rsidR="00875DF6">
        <w:t>impossibility of all sorts of perpetual motion machines</w:t>
      </w:r>
      <w:r w:rsidR="00DA3010">
        <w:t xml:space="preserve">, and then we built a very nice theory around that, made nice </w:t>
      </w:r>
      <w:r w:rsidR="003F4CD7">
        <w:t>laws and terms</w:t>
      </w:r>
      <w:r w:rsidR="00DA3010">
        <w:t xml:space="preserve"> of entropy and stuff, </w:t>
      </w:r>
      <w:r w:rsidR="00E53DE1">
        <w:t xml:space="preserve">but then </w:t>
      </w:r>
      <w:r w:rsidR="00BC6191">
        <w:t xml:space="preserve">we can derive </w:t>
      </w:r>
      <w:r w:rsidR="009371FB">
        <w:t xml:space="preserve">the results of the theory </w:t>
      </w:r>
      <w:r w:rsidR="000B43FC">
        <w:t>from these laws</w:t>
      </w:r>
      <w:r w:rsidR="001965E1">
        <w:t xml:space="preserve"> i.e. impossible </w:t>
      </w:r>
      <w:r w:rsidR="0038665C">
        <w:t xml:space="preserve">to </w:t>
      </w:r>
      <w:r w:rsidR="00FA1468">
        <w:t xml:space="preserve">have </w:t>
      </w:r>
      <w:r w:rsidR="003626C5">
        <w:t>perpetual motion</w:t>
      </w:r>
      <w:r w:rsidR="00AA182E">
        <w:t>, so it kind of become a chicken or the egg scenario.</w:t>
      </w:r>
    </w:p>
    <w:p w14:paraId="562F69C3" w14:textId="1329FEE5" w:rsidR="00F748D9" w:rsidRDefault="00690252">
      <w:r>
        <w:t>Furthermore, some</w:t>
      </w:r>
      <w:r w:rsidR="00F748D9">
        <w:t xml:space="preserve"> people might say that </w:t>
      </w:r>
      <w:r w:rsidR="001054F5">
        <w:t xml:space="preserve">it isn’t a principle of quantum mechanics, since this </w:t>
      </w:r>
      <w:r w:rsidR="00D5125D">
        <w:t>consequence</w:t>
      </w:r>
      <w:r w:rsidR="001054F5">
        <w:t xml:space="preserve"> </w:t>
      </w:r>
      <w:r w:rsidR="00D23741">
        <w:t xml:space="preserve">can be </w:t>
      </w:r>
      <w:r w:rsidR="00D5125D">
        <w:t xml:space="preserve">derived from other postulates, but you can’t derive all the other stuff from this. </w:t>
      </w:r>
      <w:r w:rsidR="00C51144">
        <w:t>To be honest, I don’t really care too much about the answer, I just think it’s an interesting question.</w:t>
      </w:r>
      <w:r w:rsidR="00D23741">
        <w:t xml:space="preserve"> </w:t>
      </w:r>
      <w:r w:rsidR="00656B27">
        <w:t>Why you believe in this principle basically depends on which starting points you choose to use.</w:t>
      </w:r>
    </w:p>
    <w:p w14:paraId="4D246172" w14:textId="77777777" w:rsidR="00D67BCC" w:rsidRDefault="00D67BCC"/>
    <w:p w14:paraId="135BE0B8" w14:textId="5B75A036" w:rsidR="005E2E48" w:rsidRDefault="005E2E48">
      <w:r>
        <w:t>(source)</w:t>
      </w:r>
    </w:p>
    <w:sectPr w:rsidR="005E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6A4D"/>
    <w:multiLevelType w:val="hybridMultilevel"/>
    <w:tmpl w:val="59FE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B6137"/>
    <w:multiLevelType w:val="hybridMultilevel"/>
    <w:tmpl w:val="4E56A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40"/>
    <w:rsid w:val="00000310"/>
    <w:rsid w:val="0000411D"/>
    <w:rsid w:val="000111C0"/>
    <w:rsid w:val="00014658"/>
    <w:rsid w:val="0002263F"/>
    <w:rsid w:val="00023D0F"/>
    <w:rsid w:val="00031240"/>
    <w:rsid w:val="000343A6"/>
    <w:rsid w:val="000368A5"/>
    <w:rsid w:val="00036953"/>
    <w:rsid w:val="00036F3F"/>
    <w:rsid w:val="00040886"/>
    <w:rsid w:val="00040B01"/>
    <w:rsid w:val="00043B38"/>
    <w:rsid w:val="00062C59"/>
    <w:rsid w:val="00070229"/>
    <w:rsid w:val="00083B8B"/>
    <w:rsid w:val="00085313"/>
    <w:rsid w:val="000855BD"/>
    <w:rsid w:val="000942E4"/>
    <w:rsid w:val="00095396"/>
    <w:rsid w:val="0009718B"/>
    <w:rsid w:val="000A0A94"/>
    <w:rsid w:val="000A1000"/>
    <w:rsid w:val="000A7880"/>
    <w:rsid w:val="000B084F"/>
    <w:rsid w:val="000B2D9C"/>
    <w:rsid w:val="000B3BB0"/>
    <w:rsid w:val="000B43FC"/>
    <w:rsid w:val="000C6356"/>
    <w:rsid w:val="000D0561"/>
    <w:rsid w:val="000D207B"/>
    <w:rsid w:val="000D3322"/>
    <w:rsid w:val="000D67C4"/>
    <w:rsid w:val="000E7B93"/>
    <w:rsid w:val="000F1ABB"/>
    <w:rsid w:val="000F7CCE"/>
    <w:rsid w:val="001021B5"/>
    <w:rsid w:val="00103330"/>
    <w:rsid w:val="001054F5"/>
    <w:rsid w:val="001221DE"/>
    <w:rsid w:val="00123776"/>
    <w:rsid w:val="00126D58"/>
    <w:rsid w:val="001315DA"/>
    <w:rsid w:val="00132458"/>
    <w:rsid w:val="001336D0"/>
    <w:rsid w:val="0013730F"/>
    <w:rsid w:val="001432B8"/>
    <w:rsid w:val="00145D22"/>
    <w:rsid w:val="001479FE"/>
    <w:rsid w:val="00154F95"/>
    <w:rsid w:val="00156406"/>
    <w:rsid w:val="001608B3"/>
    <w:rsid w:val="0016113B"/>
    <w:rsid w:val="00163E23"/>
    <w:rsid w:val="00171505"/>
    <w:rsid w:val="001729E3"/>
    <w:rsid w:val="001751D7"/>
    <w:rsid w:val="00175A31"/>
    <w:rsid w:val="00177668"/>
    <w:rsid w:val="00177AB7"/>
    <w:rsid w:val="00190EFD"/>
    <w:rsid w:val="00194260"/>
    <w:rsid w:val="00195D99"/>
    <w:rsid w:val="001965E1"/>
    <w:rsid w:val="001A1333"/>
    <w:rsid w:val="001A1EEA"/>
    <w:rsid w:val="001B4171"/>
    <w:rsid w:val="001B75EF"/>
    <w:rsid w:val="001C510C"/>
    <w:rsid w:val="001C6909"/>
    <w:rsid w:val="001D5765"/>
    <w:rsid w:val="001D5D13"/>
    <w:rsid w:val="001D6339"/>
    <w:rsid w:val="001E2878"/>
    <w:rsid w:val="001E3558"/>
    <w:rsid w:val="001E35BE"/>
    <w:rsid w:val="001F2BF2"/>
    <w:rsid w:val="001F5831"/>
    <w:rsid w:val="001F6186"/>
    <w:rsid w:val="00202D2B"/>
    <w:rsid w:val="00207C51"/>
    <w:rsid w:val="0022449A"/>
    <w:rsid w:val="00232ED2"/>
    <w:rsid w:val="00232F52"/>
    <w:rsid w:val="0024385D"/>
    <w:rsid w:val="00244FC0"/>
    <w:rsid w:val="00246048"/>
    <w:rsid w:val="00246414"/>
    <w:rsid w:val="00251247"/>
    <w:rsid w:val="0025428F"/>
    <w:rsid w:val="00262903"/>
    <w:rsid w:val="00264409"/>
    <w:rsid w:val="0026472B"/>
    <w:rsid w:val="00265334"/>
    <w:rsid w:val="00265B97"/>
    <w:rsid w:val="00266B76"/>
    <w:rsid w:val="00275BA6"/>
    <w:rsid w:val="0028074F"/>
    <w:rsid w:val="002832CC"/>
    <w:rsid w:val="002867A2"/>
    <w:rsid w:val="00287992"/>
    <w:rsid w:val="00293CBD"/>
    <w:rsid w:val="002A080C"/>
    <w:rsid w:val="002A4EEA"/>
    <w:rsid w:val="002B0137"/>
    <w:rsid w:val="002B2CF0"/>
    <w:rsid w:val="002B57A6"/>
    <w:rsid w:val="002C0E37"/>
    <w:rsid w:val="002C385E"/>
    <w:rsid w:val="002C3FD6"/>
    <w:rsid w:val="002C464F"/>
    <w:rsid w:val="002D25A9"/>
    <w:rsid w:val="002D280F"/>
    <w:rsid w:val="002D4C0E"/>
    <w:rsid w:val="002D7DB4"/>
    <w:rsid w:val="002F30C2"/>
    <w:rsid w:val="002F3336"/>
    <w:rsid w:val="002F547B"/>
    <w:rsid w:val="002F650F"/>
    <w:rsid w:val="002F6674"/>
    <w:rsid w:val="002F6F01"/>
    <w:rsid w:val="002F7FD2"/>
    <w:rsid w:val="0030239E"/>
    <w:rsid w:val="00306B34"/>
    <w:rsid w:val="003072AA"/>
    <w:rsid w:val="0032645F"/>
    <w:rsid w:val="003265F4"/>
    <w:rsid w:val="0035013A"/>
    <w:rsid w:val="003506F1"/>
    <w:rsid w:val="00354E34"/>
    <w:rsid w:val="00355126"/>
    <w:rsid w:val="00355AFF"/>
    <w:rsid w:val="003573C1"/>
    <w:rsid w:val="003626C5"/>
    <w:rsid w:val="00362FC5"/>
    <w:rsid w:val="00364FD8"/>
    <w:rsid w:val="00365B2A"/>
    <w:rsid w:val="0037736B"/>
    <w:rsid w:val="00377E26"/>
    <w:rsid w:val="00380D56"/>
    <w:rsid w:val="0038665C"/>
    <w:rsid w:val="0039306C"/>
    <w:rsid w:val="00393344"/>
    <w:rsid w:val="003B3B16"/>
    <w:rsid w:val="003C2EDA"/>
    <w:rsid w:val="003C3754"/>
    <w:rsid w:val="003C4324"/>
    <w:rsid w:val="003C666D"/>
    <w:rsid w:val="003C72C0"/>
    <w:rsid w:val="003C7777"/>
    <w:rsid w:val="003D074E"/>
    <w:rsid w:val="003D4024"/>
    <w:rsid w:val="003E1974"/>
    <w:rsid w:val="003E214D"/>
    <w:rsid w:val="003F329F"/>
    <w:rsid w:val="003F4CD7"/>
    <w:rsid w:val="0040158E"/>
    <w:rsid w:val="00403747"/>
    <w:rsid w:val="0040670F"/>
    <w:rsid w:val="00407AD5"/>
    <w:rsid w:val="0041042C"/>
    <w:rsid w:val="00416363"/>
    <w:rsid w:val="00421D58"/>
    <w:rsid w:val="00422521"/>
    <w:rsid w:val="00426B45"/>
    <w:rsid w:val="004303DC"/>
    <w:rsid w:val="004438CF"/>
    <w:rsid w:val="00445883"/>
    <w:rsid w:val="00446861"/>
    <w:rsid w:val="00457805"/>
    <w:rsid w:val="00457867"/>
    <w:rsid w:val="00465080"/>
    <w:rsid w:val="00467773"/>
    <w:rsid w:val="00472291"/>
    <w:rsid w:val="00485C3A"/>
    <w:rsid w:val="00494E19"/>
    <w:rsid w:val="004956EA"/>
    <w:rsid w:val="00497ED5"/>
    <w:rsid w:val="004A50DB"/>
    <w:rsid w:val="004B1892"/>
    <w:rsid w:val="004B40C8"/>
    <w:rsid w:val="004B4362"/>
    <w:rsid w:val="004C6BD4"/>
    <w:rsid w:val="004D2039"/>
    <w:rsid w:val="004D62C5"/>
    <w:rsid w:val="004E23CA"/>
    <w:rsid w:val="004E4440"/>
    <w:rsid w:val="004E668B"/>
    <w:rsid w:val="004E70E7"/>
    <w:rsid w:val="004F081D"/>
    <w:rsid w:val="004F79C2"/>
    <w:rsid w:val="005010A3"/>
    <w:rsid w:val="0050336E"/>
    <w:rsid w:val="00510662"/>
    <w:rsid w:val="005171FA"/>
    <w:rsid w:val="0052237A"/>
    <w:rsid w:val="00527705"/>
    <w:rsid w:val="00530E56"/>
    <w:rsid w:val="005339DD"/>
    <w:rsid w:val="00551C1A"/>
    <w:rsid w:val="0056165D"/>
    <w:rsid w:val="00561949"/>
    <w:rsid w:val="00575231"/>
    <w:rsid w:val="00583164"/>
    <w:rsid w:val="0058341D"/>
    <w:rsid w:val="0058715B"/>
    <w:rsid w:val="00587606"/>
    <w:rsid w:val="00590F48"/>
    <w:rsid w:val="00597D6D"/>
    <w:rsid w:val="005A29D6"/>
    <w:rsid w:val="005A3B59"/>
    <w:rsid w:val="005A46D9"/>
    <w:rsid w:val="005A6F0F"/>
    <w:rsid w:val="005B56CE"/>
    <w:rsid w:val="005B6302"/>
    <w:rsid w:val="005B7EE5"/>
    <w:rsid w:val="005C56A4"/>
    <w:rsid w:val="005D1546"/>
    <w:rsid w:val="005D390C"/>
    <w:rsid w:val="005D3CB6"/>
    <w:rsid w:val="005E2E48"/>
    <w:rsid w:val="005E4B42"/>
    <w:rsid w:val="005F0AD6"/>
    <w:rsid w:val="005F10EA"/>
    <w:rsid w:val="005F24D6"/>
    <w:rsid w:val="005F2642"/>
    <w:rsid w:val="005F29BF"/>
    <w:rsid w:val="006047AB"/>
    <w:rsid w:val="00605379"/>
    <w:rsid w:val="00613852"/>
    <w:rsid w:val="006204E7"/>
    <w:rsid w:val="00625D4C"/>
    <w:rsid w:val="00625E7B"/>
    <w:rsid w:val="006336DE"/>
    <w:rsid w:val="00640D53"/>
    <w:rsid w:val="00641E5B"/>
    <w:rsid w:val="00647E26"/>
    <w:rsid w:val="00650BBC"/>
    <w:rsid w:val="0065140E"/>
    <w:rsid w:val="006518B5"/>
    <w:rsid w:val="006547E8"/>
    <w:rsid w:val="00656B27"/>
    <w:rsid w:val="006622F5"/>
    <w:rsid w:val="0066334C"/>
    <w:rsid w:val="00665153"/>
    <w:rsid w:val="00667857"/>
    <w:rsid w:val="00670A4A"/>
    <w:rsid w:val="006716F0"/>
    <w:rsid w:val="006749E5"/>
    <w:rsid w:val="00677F4A"/>
    <w:rsid w:val="00683C15"/>
    <w:rsid w:val="006844A5"/>
    <w:rsid w:val="00690252"/>
    <w:rsid w:val="006908CA"/>
    <w:rsid w:val="00690983"/>
    <w:rsid w:val="006942C5"/>
    <w:rsid w:val="006A52DE"/>
    <w:rsid w:val="006A773F"/>
    <w:rsid w:val="006B1318"/>
    <w:rsid w:val="006B7F11"/>
    <w:rsid w:val="006D028C"/>
    <w:rsid w:val="006D14B5"/>
    <w:rsid w:val="006D5939"/>
    <w:rsid w:val="006D6887"/>
    <w:rsid w:val="006E2520"/>
    <w:rsid w:val="006E6931"/>
    <w:rsid w:val="006F0576"/>
    <w:rsid w:val="006F3539"/>
    <w:rsid w:val="006F5EAA"/>
    <w:rsid w:val="006F7018"/>
    <w:rsid w:val="00703AD8"/>
    <w:rsid w:val="00707763"/>
    <w:rsid w:val="00721204"/>
    <w:rsid w:val="00730922"/>
    <w:rsid w:val="0073763F"/>
    <w:rsid w:val="00745C29"/>
    <w:rsid w:val="00747B14"/>
    <w:rsid w:val="00752963"/>
    <w:rsid w:val="00754EB5"/>
    <w:rsid w:val="00756DD5"/>
    <w:rsid w:val="00763722"/>
    <w:rsid w:val="00767869"/>
    <w:rsid w:val="00776CF0"/>
    <w:rsid w:val="007855D2"/>
    <w:rsid w:val="0079744A"/>
    <w:rsid w:val="007974FB"/>
    <w:rsid w:val="007A26FD"/>
    <w:rsid w:val="007A4179"/>
    <w:rsid w:val="007A4E1A"/>
    <w:rsid w:val="007A4EE5"/>
    <w:rsid w:val="007A7F83"/>
    <w:rsid w:val="007B5534"/>
    <w:rsid w:val="007B6292"/>
    <w:rsid w:val="007C2275"/>
    <w:rsid w:val="007C23F1"/>
    <w:rsid w:val="007C6A05"/>
    <w:rsid w:val="007D2859"/>
    <w:rsid w:val="007D6E4D"/>
    <w:rsid w:val="007E3A7B"/>
    <w:rsid w:val="007F009A"/>
    <w:rsid w:val="007F1B23"/>
    <w:rsid w:val="007F205C"/>
    <w:rsid w:val="007F46B3"/>
    <w:rsid w:val="007F5734"/>
    <w:rsid w:val="007F763C"/>
    <w:rsid w:val="008077CA"/>
    <w:rsid w:val="00812F4C"/>
    <w:rsid w:val="008141A7"/>
    <w:rsid w:val="0082225D"/>
    <w:rsid w:val="00832C12"/>
    <w:rsid w:val="0083306F"/>
    <w:rsid w:val="00834D17"/>
    <w:rsid w:val="008359E8"/>
    <w:rsid w:val="00836017"/>
    <w:rsid w:val="00836E94"/>
    <w:rsid w:val="00844DD1"/>
    <w:rsid w:val="00845ACA"/>
    <w:rsid w:val="00852141"/>
    <w:rsid w:val="00854E96"/>
    <w:rsid w:val="008558DA"/>
    <w:rsid w:val="008566FA"/>
    <w:rsid w:val="00872D9C"/>
    <w:rsid w:val="00873E62"/>
    <w:rsid w:val="00875DF6"/>
    <w:rsid w:val="0088020C"/>
    <w:rsid w:val="00881488"/>
    <w:rsid w:val="00891298"/>
    <w:rsid w:val="008925AF"/>
    <w:rsid w:val="008939F1"/>
    <w:rsid w:val="00894AF3"/>
    <w:rsid w:val="008A09E9"/>
    <w:rsid w:val="008A18E9"/>
    <w:rsid w:val="008A6377"/>
    <w:rsid w:val="008A7568"/>
    <w:rsid w:val="008B078E"/>
    <w:rsid w:val="008B555D"/>
    <w:rsid w:val="008C6AD0"/>
    <w:rsid w:val="008C7F8A"/>
    <w:rsid w:val="008D5463"/>
    <w:rsid w:val="008D679E"/>
    <w:rsid w:val="008E01EB"/>
    <w:rsid w:val="008E1827"/>
    <w:rsid w:val="008E6E0B"/>
    <w:rsid w:val="008F2DCD"/>
    <w:rsid w:val="00907CF2"/>
    <w:rsid w:val="00907F6F"/>
    <w:rsid w:val="00912393"/>
    <w:rsid w:val="00912DAA"/>
    <w:rsid w:val="009151B8"/>
    <w:rsid w:val="00915F82"/>
    <w:rsid w:val="009171DB"/>
    <w:rsid w:val="009215B2"/>
    <w:rsid w:val="009227CC"/>
    <w:rsid w:val="009231E9"/>
    <w:rsid w:val="00925804"/>
    <w:rsid w:val="00930F7E"/>
    <w:rsid w:val="0093219F"/>
    <w:rsid w:val="009347DC"/>
    <w:rsid w:val="009371FB"/>
    <w:rsid w:val="00937A2C"/>
    <w:rsid w:val="00943002"/>
    <w:rsid w:val="0094367E"/>
    <w:rsid w:val="00943F69"/>
    <w:rsid w:val="009459EC"/>
    <w:rsid w:val="009516A7"/>
    <w:rsid w:val="0095204D"/>
    <w:rsid w:val="0095776B"/>
    <w:rsid w:val="0096229A"/>
    <w:rsid w:val="009649F6"/>
    <w:rsid w:val="00975BFF"/>
    <w:rsid w:val="00977387"/>
    <w:rsid w:val="00980027"/>
    <w:rsid w:val="009812AF"/>
    <w:rsid w:val="00981CEF"/>
    <w:rsid w:val="0098202A"/>
    <w:rsid w:val="00982425"/>
    <w:rsid w:val="009832AB"/>
    <w:rsid w:val="00984534"/>
    <w:rsid w:val="00986F65"/>
    <w:rsid w:val="009905CC"/>
    <w:rsid w:val="00997057"/>
    <w:rsid w:val="009A223F"/>
    <w:rsid w:val="009A3F7A"/>
    <w:rsid w:val="009A4CBB"/>
    <w:rsid w:val="009B0159"/>
    <w:rsid w:val="009B3607"/>
    <w:rsid w:val="009B5232"/>
    <w:rsid w:val="009C308D"/>
    <w:rsid w:val="009C6EAA"/>
    <w:rsid w:val="009D1491"/>
    <w:rsid w:val="009D2EF7"/>
    <w:rsid w:val="009D3F9B"/>
    <w:rsid w:val="009D4C97"/>
    <w:rsid w:val="009E2A2F"/>
    <w:rsid w:val="009E68A2"/>
    <w:rsid w:val="009F0675"/>
    <w:rsid w:val="009F2E38"/>
    <w:rsid w:val="009F404E"/>
    <w:rsid w:val="009F7288"/>
    <w:rsid w:val="009F731A"/>
    <w:rsid w:val="009F7F1A"/>
    <w:rsid w:val="00A030CF"/>
    <w:rsid w:val="00A04FF6"/>
    <w:rsid w:val="00A14F33"/>
    <w:rsid w:val="00A20879"/>
    <w:rsid w:val="00A216DE"/>
    <w:rsid w:val="00A2274B"/>
    <w:rsid w:val="00A23153"/>
    <w:rsid w:val="00A24B7A"/>
    <w:rsid w:val="00A263F1"/>
    <w:rsid w:val="00A32B60"/>
    <w:rsid w:val="00A35C35"/>
    <w:rsid w:val="00A437F4"/>
    <w:rsid w:val="00A56EAA"/>
    <w:rsid w:val="00A64157"/>
    <w:rsid w:val="00A8025A"/>
    <w:rsid w:val="00A909C0"/>
    <w:rsid w:val="00A920A5"/>
    <w:rsid w:val="00A9442F"/>
    <w:rsid w:val="00A96B45"/>
    <w:rsid w:val="00AA182E"/>
    <w:rsid w:val="00AA40C0"/>
    <w:rsid w:val="00AA7B65"/>
    <w:rsid w:val="00AC5322"/>
    <w:rsid w:val="00AC6980"/>
    <w:rsid w:val="00AD5FDA"/>
    <w:rsid w:val="00AD6598"/>
    <w:rsid w:val="00AE3F76"/>
    <w:rsid w:val="00AE4A77"/>
    <w:rsid w:val="00AE5850"/>
    <w:rsid w:val="00AF7382"/>
    <w:rsid w:val="00B02E91"/>
    <w:rsid w:val="00B0386B"/>
    <w:rsid w:val="00B03FE7"/>
    <w:rsid w:val="00B0743F"/>
    <w:rsid w:val="00B1398D"/>
    <w:rsid w:val="00B1623E"/>
    <w:rsid w:val="00B17301"/>
    <w:rsid w:val="00B20C6B"/>
    <w:rsid w:val="00B31A1B"/>
    <w:rsid w:val="00B3392C"/>
    <w:rsid w:val="00B371CA"/>
    <w:rsid w:val="00B42D84"/>
    <w:rsid w:val="00B54552"/>
    <w:rsid w:val="00B54988"/>
    <w:rsid w:val="00B60875"/>
    <w:rsid w:val="00B6601D"/>
    <w:rsid w:val="00B66796"/>
    <w:rsid w:val="00B72FCE"/>
    <w:rsid w:val="00B75F6C"/>
    <w:rsid w:val="00B77BC5"/>
    <w:rsid w:val="00B80037"/>
    <w:rsid w:val="00B82CA3"/>
    <w:rsid w:val="00B85A9E"/>
    <w:rsid w:val="00B8678B"/>
    <w:rsid w:val="00B872EE"/>
    <w:rsid w:val="00B87C01"/>
    <w:rsid w:val="00B92996"/>
    <w:rsid w:val="00B9429D"/>
    <w:rsid w:val="00B95353"/>
    <w:rsid w:val="00B95B3A"/>
    <w:rsid w:val="00B96766"/>
    <w:rsid w:val="00B97C5C"/>
    <w:rsid w:val="00BA6DE6"/>
    <w:rsid w:val="00BB2740"/>
    <w:rsid w:val="00BB37FF"/>
    <w:rsid w:val="00BB5739"/>
    <w:rsid w:val="00BB5E9B"/>
    <w:rsid w:val="00BC039A"/>
    <w:rsid w:val="00BC2400"/>
    <w:rsid w:val="00BC4A64"/>
    <w:rsid w:val="00BC6191"/>
    <w:rsid w:val="00BC7DD2"/>
    <w:rsid w:val="00BD3AEF"/>
    <w:rsid w:val="00BE05A3"/>
    <w:rsid w:val="00BE0E85"/>
    <w:rsid w:val="00BE29FF"/>
    <w:rsid w:val="00BF0770"/>
    <w:rsid w:val="00BF1734"/>
    <w:rsid w:val="00BF1F4F"/>
    <w:rsid w:val="00BF2C70"/>
    <w:rsid w:val="00BF40FF"/>
    <w:rsid w:val="00C044F1"/>
    <w:rsid w:val="00C15940"/>
    <w:rsid w:val="00C20B1E"/>
    <w:rsid w:val="00C21E56"/>
    <w:rsid w:val="00C24A37"/>
    <w:rsid w:val="00C275BF"/>
    <w:rsid w:val="00C31601"/>
    <w:rsid w:val="00C4071A"/>
    <w:rsid w:val="00C4101A"/>
    <w:rsid w:val="00C41E40"/>
    <w:rsid w:val="00C503CF"/>
    <w:rsid w:val="00C50C07"/>
    <w:rsid w:val="00C51144"/>
    <w:rsid w:val="00C51A6F"/>
    <w:rsid w:val="00C576F9"/>
    <w:rsid w:val="00C577A6"/>
    <w:rsid w:val="00C66874"/>
    <w:rsid w:val="00C66ABA"/>
    <w:rsid w:val="00C70237"/>
    <w:rsid w:val="00C70871"/>
    <w:rsid w:val="00C74D1F"/>
    <w:rsid w:val="00C76E4F"/>
    <w:rsid w:val="00C81D8C"/>
    <w:rsid w:val="00C846DF"/>
    <w:rsid w:val="00C84B63"/>
    <w:rsid w:val="00C903D2"/>
    <w:rsid w:val="00C9261E"/>
    <w:rsid w:val="00C9265D"/>
    <w:rsid w:val="00C937A7"/>
    <w:rsid w:val="00C944EB"/>
    <w:rsid w:val="00C95DBA"/>
    <w:rsid w:val="00CB3D7D"/>
    <w:rsid w:val="00CB4053"/>
    <w:rsid w:val="00CB64B7"/>
    <w:rsid w:val="00CD7D6E"/>
    <w:rsid w:val="00CE19F0"/>
    <w:rsid w:val="00CE2921"/>
    <w:rsid w:val="00CF3F19"/>
    <w:rsid w:val="00CF51A8"/>
    <w:rsid w:val="00CF678D"/>
    <w:rsid w:val="00CF694D"/>
    <w:rsid w:val="00CF7319"/>
    <w:rsid w:val="00D06FE1"/>
    <w:rsid w:val="00D0797B"/>
    <w:rsid w:val="00D13E23"/>
    <w:rsid w:val="00D17E93"/>
    <w:rsid w:val="00D23741"/>
    <w:rsid w:val="00D25924"/>
    <w:rsid w:val="00D41D42"/>
    <w:rsid w:val="00D444D2"/>
    <w:rsid w:val="00D472A6"/>
    <w:rsid w:val="00D50203"/>
    <w:rsid w:val="00D5125D"/>
    <w:rsid w:val="00D67BCC"/>
    <w:rsid w:val="00D76DD4"/>
    <w:rsid w:val="00D8093D"/>
    <w:rsid w:val="00D86308"/>
    <w:rsid w:val="00D86410"/>
    <w:rsid w:val="00DA045C"/>
    <w:rsid w:val="00DA3010"/>
    <w:rsid w:val="00DB1034"/>
    <w:rsid w:val="00DB699E"/>
    <w:rsid w:val="00DC16BB"/>
    <w:rsid w:val="00DC299C"/>
    <w:rsid w:val="00DC3637"/>
    <w:rsid w:val="00DD6388"/>
    <w:rsid w:val="00DE5E69"/>
    <w:rsid w:val="00DF1AA7"/>
    <w:rsid w:val="00DF2610"/>
    <w:rsid w:val="00DF6AB4"/>
    <w:rsid w:val="00DF787C"/>
    <w:rsid w:val="00E01E4A"/>
    <w:rsid w:val="00E02E7A"/>
    <w:rsid w:val="00E051B3"/>
    <w:rsid w:val="00E05CD3"/>
    <w:rsid w:val="00E0668F"/>
    <w:rsid w:val="00E20E17"/>
    <w:rsid w:val="00E2217F"/>
    <w:rsid w:val="00E27492"/>
    <w:rsid w:val="00E31642"/>
    <w:rsid w:val="00E33C51"/>
    <w:rsid w:val="00E41776"/>
    <w:rsid w:val="00E53DE1"/>
    <w:rsid w:val="00E57ED6"/>
    <w:rsid w:val="00E63BC4"/>
    <w:rsid w:val="00E71B4A"/>
    <w:rsid w:val="00E74B5D"/>
    <w:rsid w:val="00E75AE1"/>
    <w:rsid w:val="00E83A20"/>
    <w:rsid w:val="00E83B66"/>
    <w:rsid w:val="00E8405D"/>
    <w:rsid w:val="00E86E43"/>
    <w:rsid w:val="00E95537"/>
    <w:rsid w:val="00E95CF4"/>
    <w:rsid w:val="00E95E02"/>
    <w:rsid w:val="00E96665"/>
    <w:rsid w:val="00EA287D"/>
    <w:rsid w:val="00EA4BE9"/>
    <w:rsid w:val="00EA64D3"/>
    <w:rsid w:val="00EA7773"/>
    <w:rsid w:val="00EB0436"/>
    <w:rsid w:val="00EB08D8"/>
    <w:rsid w:val="00EB4775"/>
    <w:rsid w:val="00EC0C2A"/>
    <w:rsid w:val="00EC15EF"/>
    <w:rsid w:val="00EC7386"/>
    <w:rsid w:val="00ED36DF"/>
    <w:rsid w:val="00EE3E0B"/>
    <w:rsid w:val="00EF2595"/>
    <w:rsid w:val="00F0176B"/>
    <w:rsid w:val="00F0419F"/>
    <w:rsid w:val="00F13A09"/>
    <w:rsid w:val="00F16596"/>
    <w:rsid w:val="00F17AE9"/>
    <w:rsid w:val="00F205C5"/>
    <w:rsid w:val="00F23A21"/>
    <w:rsid w:val="00F24D94"/>
    <w:rsid w:val="00F26430"/>
    <w:rsid w:val="00F30CC3"/>
    <w:rsid w:val="00F335C2"/>
    <w:rsid w:val="00F414A4"/>
    <w:rsid w:val="00F456F5"/>
    <w:rsid w:val="00F462D5"/>
    <w:rsid w:val="00F50375"/>
    <w:rsid w:val="00F52ED1"/>
    <w:rsid w:val="00F53E2F"/>
    <w:rsid w:val="00F54F57"/>
    <w:rsid w:val="00F57106"/>
    <w:rsid w:val="00F708D3"/>
    <w:rsid w:val="00F72DBF"/>
    <w:rsid w:val="00F748D9"/>
    <w:rsid w:val="00F80B88"/>
    <w:rsid w:val="00F84727"/>
    <w:rsid w:val="00F9058F"/>
    <w:rsid w:val="00F91641"/>
    <w:rsid w:val="00F92198"/>
    <w:rsid w:val="00F924E5"/>
    <w:rsid w:val="00F94DF5"/>
    <w:rsid w:val="00FA1468"/>
    <w:rsid w:val="00FA6C1D"/>
    <w:rsid w:val="00FA73E2"/>
    <w:rsid w:val="00FB038F"/>
    <w:rsid w:val="00FB0A12"/>
    <w:rsid w:val="00FB4A37"/>
    <w:rsid w:val="00FB55A0"/>
    <w:rsid w:val="00FC05F9"/>
    <w:rsid w:val="00FC2962"/>
    <w:rsid w:val="00FC7246"/>
    <w:rsid w:val="00FD0569"/>
    <w:rsid w:val="00FD215A"/>
    <w:rsid w:val="00FD385C"/>
    <w:rsid w:val="00FF07D8"/>
    <w:rsid w:val="00FF1DD5"/>
    <w:rsid w:val="00FF381A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DD08"/>
  <w15:chartTrackingRefBased/>
  <w15:docId w15:val="{89414DCB-31A7-4793-BC33-B5F29C60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C1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5940"/>
    <w:rPr>
      <w:b/>
      <w:bCs/>
    </w:rPr>
  </w:style>
  <w:style w:type="paragraph" w:styleId="ListParagraph">
    <w:name w:val="List Paragraph"/>
    <w:basedOn w:val="Normal"/>
    <w:uiPriority w:val="34"/>
    <w:qFormat/>
    <w:rsid w:val="0030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10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Mata</dc:creator>
  <cp:keywords/>
  <dc:description/>
  <cp:lastModifiedBy>Sean</cp:lastModifiedBy>
  <cp:revision>638</cp:revision>
  <dcterms:created xsi:type="dcterms:W3CDTF">2020-09-06T13:28:00Z</dcterms:created>
  <dcterms:modified xsi:type="dcterms:W3CDTF">2020-09-08T12:38:00Z</dcterms:modified>
</cp:coreProperties>
</file>